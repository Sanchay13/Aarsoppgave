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3503" w14:textId="35117EDD" w:rsidR="00B22077" w:rsidRPr="00DB7C96" w:rsidRDefault="00925A94" w:rsidP="0030001F">
      <w:pPr>
        <w:pStyle w:val="Heading1"/>
        <w:rPr>
          <w:sz w:val="40"/>
          <w:szCs w:val="40"/>
          <w:lang w:val="nb-NO"/>
        </w:rPr>
      </w:pPr>
      <w:r w:rsidRPr="00DB7C96">
        <w:rPr>
          <w:sz w:val="40"/>
          <w:szCs w:val="40"/>
          <w:lang w:val="nb-NO"/>
        </w:rPr>
        <w:t>Opplæringsmateriell for IT-lærling</w:t>
      </w:r>
    </w:p>
    <w:p w14:paraId="6AC56463" w14:textId="77777777" w:rsidR="0030001F" w:rsidRDefault="0030001F">
      <w:pPr>
        <w:rPr>
          <w:b/>
          <w:bCs/>
          <w:sz w:val="24"/>
          <w:szCs w:val="24"/>
          <w:lang w:val="nb-NO"/>
        </w:rPr>
      </w:pPr>
    </w:p>
    <w:p w14:paraId="5B7FA08E" w14:textId="31A92260" w:rsidR="0030001F" w:rsidRDefault="0030001F" w:rsidP="00793200">
      <w:pPr>
        <w:pStyle w:val="Heading1"/>
        <w:rPr>
          <w:lang w:val="nb-NO"/>
        </w:rPr>
      </w:pPr>
      <w:r w:rsidRPr="0030001F">
        <w:rPr>
          <w:lang w:val="nb-NO"/>
        </w:rPr>
        <w:t>Introduksjon</w:t>
      </w:r>
    </w:p>
    <w:p w14:paraId="22A9E3EF" w14:textId="197DB55F" w:rsidR="00925A94" w:rsidRDefault="00A80D4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Dette veiledningsverktøyet vil rette frem mot </w:t>
      </w:r>
      <w:r w:rsidR="00AD524A">
        <w:rPr>
          <w:sz w:val="24"/>
          <w:szCs w:val="24"/>
          <w:lang w:val="nb-NO"/>
        </w:rPr>
        <w:t>hva en IT-lærling bør kunne</w:t>
      </w:r>
      <w:r>
        <w:rPr>
          <w:sz w:val="24"/>
          <w:szCs w:val="24"/>
          <w:lang w:val="nb-NO"/>
        </w:rPr>
        <w:t xml:space="preserve"> for å videreutvikle på </w:t>
      </w:r>
      <w:r w:rsidR="00AD524A">
        <w:rPr>
          <w:sz w:val="24"/>
          <w:szCs w:val="24"/>
          <w:lang w:val="nb-NO"/>
        </w:rPr>
        <w:t>prosjektet</w:t>
      </w:r>
      <w:r>
        <w:rPr>
          <w:sz w:val="24"/>
          <w:szCs w:val="24"/>
          <w:lang w:val="nb-NO"/>
        </w:rPr>
        <w:t xml:space="preserve"> </w:t>
      </w:r>
      <w:r w:rsidR="00AD524A">
        <w:rPr>
          <w:sz w:val="24"/>
          <w:szCs w:val="24"/>
          <w:lang w:val="nb-NO"/>
        </w:rPr>
        <w:t>mitt</w:t>
      </w:r>
      <w:r>
        <w:rPr>
          <w:sz w:val="24"/>
          <w:szCs w:val="24"/>
          <w:lang w:val="nb-NO"/>
        </w:rPr>
        <w:t>.</w:t>
      </w:r>
    </w:p>
    <w:p w14:paraId="6D53F9DD" w14:textId="49A58819" w:rsidR="007F724D" w:rsidRDefault="007F724D">
      <w:pPr>
        <w:rPr>
          <w:sz w:val="24"/>
          <w:szCs w:val="24"/>
          <w:lang w:val="nb-NO"/>
        </w:rPr>
      </w:pPr>
    </w:p>
    <w:p w14:paraId="6E6307D0" w14:textId="2F181BCC" w:rsidR="007F724D" w:rsidRDefault="007F724D" w:rsidP="00793200">
      <w:pPr>
        <w:pStyle w:val="Heading1"/>
        <w:rPr>
          <w:lang w:val="nb-NO"/>
        </w:rPr>
      </w:pPr>
      <w:r w:rsidRPr="007F724D">
        <w:rPr>
          <w:lang w:val="nb-NO"/>
        </w:rPr>
        <w:t xml:space="preserve">Hva bør du ha </w:t>
      </w:r>
      <w:r w:rsidR="00D33439">
        <w:rPr>
          <w:lang w:val="nb-NO"/>
        </w:rPr>
        <w:t>gjort</w:t>
      </w:r>
      <w:r w:rsidRPr="007F724D">
        <w:rPr>
          <w:lang w:val="nb-NO"/>
        </w:rPr>
        <w:t xml:space="preserve"> på forhånd?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6034"/>
      </w:tblGrid>
      <w:tr w:rsidR="00E44B0A" w14:paraId="52CD8EB8" w14:textId="77777777" w:rsidTr="00E44B0A">
        <w:tc>
          <w:tcPr>
            <w:tcW w:w="4675" w:type="dxa"/>
          </w:tcPr>
          <w:p w14:paraId="73559303" w14:textId="58E8BA7F" w:rsidR="00E44B0A" w:rsidRPr="001A5BCD" w:rsidRDefault="001A5BCD" w:rsidP="00E44B0A">
            <w:pPr>
              <w:rPr>
                <w:b/>
                <w:bCs/>
                <w:sz w:val="24"/>
                <w:szCs w:val="24"/>
                <w:lang w:val="nb-NO"/>
              </w:rPr>
            </w:pPr>
            <w:r w:rsidRPr="001A5BCD">
              <w:rPr>
                <w:b/>
                <w:bCs/>
                <w:sz w:val="24"/>
                <w:szCs w:val="24"/>
                <w:lang w:val="nb-NO"/>
              </w:rPr>
              <w:t>Hva</w:t>
            </w:r>
          </w:p>
        </w:tc>
        <w:tc>
          <w:tcPr>
            <w:tcW w:w="4675" w:type="dxa"/>
          </w:tcPr>
          <w:p w14:paraId="34F5BFD8" w14:textId="54494ACC" w:rsidR="00E44B0A" w:rsidRPr="001A5BCD" w:rsidRDefault="00380475" w:rsidP="00E44B0A">
            <w:pPr>
              <w:rPr>
                <w:b/>
                <w:bCs/>
                <w:sz w:val="24"/>
                <w:szCs w:val="24"/>
                <w:lang w:val="nb-NO"/>
              </w:rPr>
            </w:pPr>
            <w:r>
              <w:rPr>
                <w:b/>
                <w:bCs/>
                <w:sz w:val="24"/>
                <w:szCs w:val="24"/>
                <w:lang w:val="nb-NO"/>
              </w:rPr>
              <w:t>Hvor</w:t>
            </w:r>
          </w:p>
        </w:tc>
      </w:tr>
      <w:tr w:rsidR="00E44B0A" w:rsidRPr="00061400" w14:paraId="218F5A15" w14:textId="77777777" w:rsidTr="00E44B0A">
        <w:tc>
          <w:tcPr>
            <w:tcW w:w="4675" w:type="dxa"/>
          </w:tcPr>
          <w:p w14:paraId="32E90D19" w14:textId="4084BFD5" w:rsidR="00E44B0A" w:rsidRDefault="00E21760" w:rsidP="00E44B0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Må ha installert et k</w:t>
            </w:r>
            <w:r w:rsidR="001A5BCD">
              <w:rPr>
                <w:sz w:val="24"/>
                <w:szCs w:val="24"/>
                <w:lang w:val="nb-NO"/>
              </w:rPr>
              <w:t>oderedigeringsprogram: Visual Studio Code (anbefalt)</w:t>
            </w:r>
            <w:r w:rsidR="0085065E">
              <w:rPr>
                <w:sz w:val="24"/>
                <w:szCs w:val="24"/>
                <w:lang w:val="nb-NO"/>
              </w:rPr>
              <w:t xml:space="preserve">. </w:t>
            </w:r>
          </w:p>
        </w:tc>
        <w:tc>
          <w:tcPr>
            <w:tcW w:w="4675" w:type="dxa"/>
          </w:tcPr>
          <w:p w14:paraId="6CFCD45D" w14:textId="77777777" w:rsidR="00E44B0A" w:rsidRDefault="0085065E" w:rsidP="00E44B0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Kan lastes gjennom følgende lenke: </w:t>
            </w:r>
          </w:p>
          <w:p w14:paraId="3C37EDF4" w14:textId="3EBEEAC8" w:rsidR="000A3493" w:rsidRDefault="00000000" w:rsidP="00E44B0A">
            <w:pPr>
              <w:rPr>
                <w:sz w:val="24"/>
                <w:szCs w:val="24"/>
                <w:lang w:val="nb-NO"/>
              </w:rPr>
            </w:pPr>
            <w:hyperlink r:id="rId5" w:history="1">
              <w:r w:rsidR="008A2C3C" w:rsidRPr="00480A8C">
                <w:rPr>
                  <w:rStyle w:val="Hyperlink"/>
                  <w:sz w:val="24"/>
                  <w:szCs w:val="24"/>
                  <w:lang w:val="nb-NO"/>
                </w:rPr>
                <w:t>https://code.visualstudio.com/download/</w:t>
              </w:r>
            </w:hyperlink>
          </w:p>
          <w:p w14:paraId="31A85345" w14:textId="46FEEBCE" w:rsidR="008A2C3C" w:rsidRDefault="008A2C3C" w:rsidP="00E44B0A">
            <w:pPr>
              <w:rPr>
                <w:sz w:val="24"/>
                <w:szCs w:val="24"/>
                <w:lang w:val="nb-NO"/>
              </w:rPr>
            </w:pPr>
          </w:p>
        </w:tc>
      </w:tr>
      <w:tr w:rsidR="00E44B0A" w:rsidRPr="00061400" w14:paraId="2E844903" w14:textId="77777777" w:rsidTr="00E44B0A">
        <w:tc>
          <w:tcPr>
            <w:tcW w:w="4675" w:type="dxa"/>
          </w:tcPr>
          <w:p w14:paraId="137F8D35" w14:textId="7958A017" w:rsidR="00E44B0A" w:rsidRDefault="00D769EE" w:rsidP="00E44B0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Installert</w:t>
            </w:r>
            <w:r w:rsidR="0075676B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="008940DE">
              <w:rPr>
                <w:sz w:val="24"/>
                <w:szCs w:val="24"/>
                <w:lang w:val="nb-NO"/>
              </w:rPr>
              <w:t>lamp</w:t>
            </w:r>
            <w:r w:rsidR="00E87157">
              <w:rPr>
                <w:sz w:val="24"/>
                <w:szCs w:val="24"/>
                <w:lang w:val="nb-NO"/>
              </w:rPr>
              <w:t>-</w:t>
            </w:r>
            <w:r w:rsidR="008940DE">
              <w:rPr>
                <w:sz w:val="24"/>
                <w:szCs w:val="24"/>
                <w:lang w:val="nb-NO"/>
              </w:rPr>
              <w:t>stack</w:t>
            </w:r>
            <w:proofErr w:type="spellEnd"/>
            <w:r w:rsidR="008940DE">
              <w:rPr>
                <w:sz w:val="24"/>
                <w:szCs w:val="24"/>
                <w:lang w:val="nb-NO"/>
              </w:rPr>
              <w:t xml:space="preserve"> inkludert </w:t>
            </w:r>
            <w:proofErr w:type="spellStart"/>
            <w:r w:rsidR="008940DE">
              <w:rPr>
                <w:sz w:val="24"/>
                <w:szCs w:val="24"/>
                <w:lang w:val="nb-NO"/>
              </w:rPr>
              <w:t>phpmyadmin</w:t>
            </w:r>
            <w:proofErr w:type="spellEnd"/>
            <w:r w:rsidR="008940DE">
              <w:rPr>
                <w:sz w:val="24"/>
                <w:szCs w:val="24"/>
                <w:lang w:val="nb-NO"/>
              </w:rPr>
              <w:t xml:space="preserve"> med GUI.</w:t>
            </w:r>
          </w:p>
        </w:tc>
        <w:tc>
          <w:tcPr>
            <w:tcW w:w="4675" w:type="dxa"/>
          </w:tcPr>
          <w:p w14:paraId="1B4A58CF" w14:textId="77777777" w:rsidR="00F613D3" w:rsidRDefault="000A3493" w:rsidP="000A3493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Kan lastes gjennom følgende lenke</w:t>
            </w:r>
            <w:r w:rsidR="00441092">
              <w:rPr>
                <w:sz w:val="24"/>
                <w:szCs w:val="24"/>
                <w:lang w:val="nb-NO"/>
              </w:rPr>
              <w:t>r</w:t>
            </w:r>
            <w:r>
              <w:rPr>
                <w:sz w:val="24"/>
                <w:szCs w:val="24"/>
                <w:lang w:val="nb-NO"/>
              </w:rPr>
              <w:t>:</w:t>
            </w:r>
          </w:p>
          <w:p w14:paraId="03AA3A9D" w14:textId="2E5C0576" w:rsidR="000A3493" w:rsidRDefault="000A3493" w:rsidP="000A3493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 </w:t>
            </w:r>
          </w:p>
          <w:p w14:paraId="27F306EB" w14:textId="26B8CFEF" w:rsidR="00E44B0A" w:rsidRDefault="00000000" w:rsidP="000A3493">
            <w:pPr>
              <w:rPr>
                <w:sz w:val="24"/>
                <w:szCs w:val="24"/>
                <w:lang w:val="nb-NO"/>
              </w:rPr>
            </w:pPr>
            <w:hyperlink r:id="rId6" w:history="1">
              <w:r w:rsidR="008940DE" w:rsidRPr="005C6070">
                <w:rPr>
                  <w:rStyle w:val="Hyperlink"/>
                  <w:sz w:val="24"/>
                  <w:szCs w:val="24"/>
                  <w:lang w:val="nb-NO"/>
                </w:rPr>
                <w:t>https://www.digitalocean.com/community/tutorials/initial-server-setup-with-debian-11</w:t>
              </w:r>
            </w:hyperlink>
          </w:p>
          <w:p w14:paraId="77721AC1" w14:textId="77777777" w:rsidR="008940DE" w:rsidRDefault="008940DE" w:rsidP="000A3493">
            <w:pPr>
              <w:rPr>
                <w:sz w:val="24"/>
                <w:szCs w:val="24"/>
                <w:lang w:val="nb-NO"/>
              </w:rPr>
            </w:pPr>
          </w:p>
          <w:p w14:paraId="61BD1DCD" w14:textId="7F412182" w:rsidR="00441092" w:rsidRDefault="00000000" w:rsidP="000A3493">
            <w:pPr>
              <w:rPr>
                <w:rStyle w:val="Hyperlink"/>
                <w:sz w:val="24"/>
                <w:szCs w:val="24"/>
                <w:lang w:val="nb-NO"/>
              </w:rPr>
            </w:pPr>
            <w:hyperlink r:id="rId7" w:history="1">
              <w:r w:rsidR="00441092" w:rsidRPr="005C6070">
                <w:rPr>
                  <w:rStyle w:val="Hyperlink"/>
                  <w:sz w:val="24"/>
                  <w:szCs w:val="24"/>
                  <w:lang w:val="nb-NO"/>
                </w:rPr>
                <w:t>https://www.digitalocean.com/community/tutorials/how-to-install-linux-apache-mariadb-php-lamp-stack-on-debian-11</w:t>
              </w:r>
            </w:hyperlink>
          </w:p>
          <w:p w14:paraId="32A6E183" w14:textId="77777777" w:rsidR="00F613D3" w:rsidRDefault="00F613D3" w:rsidP="000A3493">
            <w:pPr>
              <w:rPr>
                <w:rStyle w:val="Hyperlink"/>
                <w:sz w:val="24"/>
                <w:szCs w:val="24"/>
                <w:lang w:val="nb-NO"/>
              </w:rPr>
            </w:pPr>
          </w:p>
          <w:p w14:paraId="1FBFEC1A" w14:textId="06464890" w:rsidR="00F613D3" w:rsidRDefault="00000000" w:rsidP="000A3493">
            <w:pPr>
              <w:rPr>
                <w:sz w:val="24"/>
                <w:szCs w:val="24"/>
                <w:lang w:val="nb-NO"/>
              </w:rPr>
            </w:pPr>
            <w:hyperlink r:id="rId8" w:history="1">
              <w:r w:rsidR="00F613D3" w:rsidRPr="00CC47DB">
                <w:rPr>
                  <w:rStyle w:val="Hyperlink"/>
                  <w:sz w:val="24"/>
                  <w:szCs w:val="24"/>
                  <w:lang w:val="nb-NO"/>
                </w:rPr>
                <w:t>https://www.digitalocean.com/community/tutorials/how-to-install-phpmyadmin-from-source-debian-10</w:t>
              </w:r>
            </w:hyperlink>
          </w:p>
          <w:p w14:paraId="276CFA5A" w14:textId="77777777" w:rsidR="00F613D3" w:rsidRDefault="00F613D3" w:rsidP="000A3493">
            <w:pPr>
              <w:rPr>
                <w:sz w:val="24"/>
                <w:szCs w:val="24"/>
                <w:lang w:val="nb-NO"/>
              </w:rPr>
            </w:pPr>
          </w:p>
          <w:p w14:paraId="1F58D8DD" w14:textId="70262DD2" w:rsidR="00441092" w:rsidRDefault="00441092" w:rsidP="000A3493">
            <w:pPr>
              <w:rPr>
                <w:sz w:val="24"/>
                <w:szCs w:val="24"/>
                <w:lang w:val="nb-NO"/>
              </w:rPr>
            </w:pPr>
          </w:p>
        </w:tc>
      </w:tr>
      <w:tr w:rsidR="004647E3" w:rsidRPr="001B0F56" w14:paraId="4D95E7D8" w14:textId="77777777" w:rsidTr="00E44B0A">
        <w:tc>
          <w:tcPr>
            <w:tcW w:w="4675" w:type="dxa"/>
          </w:tcPr>
          <w:p w14:paraId="40168F50" w14:textId="18D00C98" w:rsidR="004647E3" w:rsidRDefault="00D33439" w:rsidP="00E44B0A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Ha </w:t>
            </w:r>
            <w:r w:rsidR="003354D9">
              <w:rPr>
                <w:sz w:val="24"/>
                <w:szCs w:val="24"/>
                <w:lang w:val="nb-NO"/>
              </w:rPr>
              <w:t>satt opp</w:t>
            </w:r>
            <w:r>
              <w:rPr>
                <w:sz w:val="24"/>
                <w:szCs w:val="24"/>
                <w:lang w:val="nb-NO"/>
              </w:rPr>
              <w:t xml:space="preserve"> to </w:t>
            </w:r>
            <w:r w:rsidR="00125308">
              <w:rPr>
                <w:sz w:val="24"/>
                <w:szCs w:val="24"/>
                <w:lang w:val="nb-NO"/>
              </w:rPr>
              <w:t>maskinvarer</w:t>
            </w:r>
            <w:r w:rsidR="00DA359C">
              <w:rPr>
                <w:sz w:val="24"/>
                <w:szCs w:val="24"/>
                <w:lang w:val="nb-NO"/>
              </w:rPr>
              <w:t xml:space="preserve">. En </w:t>
            </w:r>
            <w:r w:rsidR="00920099">
              <w:rPr>
                <w:sz w:val="24"/>
                <w:szCs w:val="24"/>
                <w:lang w:val="nb-NO"/>
              </w:rPr>
              <w:t xml:space="preserve">for </w:t>
            </w:r>
            <w:r w:rsidR="00DA359C">
              <w:rPr>
                <w:sz w:val="24"/>
                <w:szCs w:val="24"/>
                <w:lang w:val="nb-NO"/>
              </w:rPr>
              <w:t xml:space="preserve">klient og </w:t>
            </w:r>
            <w:r w:rsidR="00920099">
              <w:rPr>
                <w:sz w:val="24"/>
                <w:szCs w:val="24"/>
                <w:lang w:val="nb-NO"/>
              </w:rPr>
              <w:t xml:space="preserve">en annen for </w:t>
            </w:r>
            <w:r w:rsidR="00DA359C">
              <w:rPr>
                <w:sz w:val="24"/>
                <w:szCs w:val="24"/>
                <w:lang w:val="nb-NO"/>
              </w:rPr>
              <w:t>serve</w:t>
            </w:r>
            <w:r w:rsidR="00920099">
              <w:rPr>
                <w:sz w:val="24"/>
                <w:szCs w:val="24"/>
                <w:lang w:val="nb-NO"/>
              </w:rPr>
              <w:t>r</w:t>
            </w:r>
            <w:r w:rsidR="009A26BD">
              <w:rPr>
                <w:sz w:val="24"/>
                <w:szCs w:val="24"/>
                <w:lang w:val="nb-NO"/>
              </w:rPr>
              <w:t>.</w:t>
            </w:r>
            <w:r w:rsidR="009F672F">
              <w:rPr>
                <w:sz w:val="24"/>
                <w:szCs w:val="24"/>
                <w:lang w:val="nb-NO"/>
              </w:rPr>
              <w:t xml:space="preserve"> Operativsystem: </w:t>
            </w:r>
            <w:r w:rsidR="00441092">
              <w:rPr>
                <w:sz w:val="24"/>
                <w:szCs w:val="24"/>
                <w:lang w:val="nb-NO"/>
              </w:rPr>
              <w:t>Debian 11</w:t>
            </w:r>
            <w:r w:rsidR="009F672F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4675" w:type="dxa"/>
          </w:tcPr>
          <w:p w14:paraId="3C84CC14" w14:textId="77777777" w:rsidR="004647E3" w:rsidRDefault="004647E3" w:rsidP="000A3493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39D0F557" w14:textId="6717316C" w:rsidR="004C47AA" w:rsidRDefault="004C47AA" w:rsidP="00E44B0A">
      <w:pPr>
        <w:rPr>
          <w:sz w:val="24"/>
          <w:szCs w:val="24"/>
          <w:lang w:val="nb-NO"/>
        </w:rPr>
      </w:pPr>
    </w:p>
    <w:p w14:paraId="4489B2CD" w14:textId="77777777" w:rsidR="00B47D33" w:rsidRPr="00B47D33" w:rsidRDefault="00B47D33" w:rsidP="00B47D33">
      <w:pPr>
        <w:pStyle w:val="Heading1"/>
        <w:rPr>
          <w:lang w:val="nb-NO"/>
        </w:rPr>
      </w:pPr>
      <w:r w:rsidRPr="00B47D33">
        <w:rPr>
          <w:lang w:val="nb-NO"/>
        </w:rPr>
        <w:t>Hvordan få tilgang til prosjektet mitt?</w:t>
      </w:r>
    </w:p>
    <w:p w14:paraId="719D3411" w14:textId="53C02CAD" w:rsidR="00B47D33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Gå til følgende lenke: </w:t>
      </w:r>
      <w:hyperlink r:id="rId9" w:history="1">
        <w:r w:rsidRPr="00754650">
          <w:rPr>
            <w:rStyle w:val="Hyperlink"/>
            <w:sz w:val="24"/>
            <w:szCs w:val="24"/>
            <w:lang w:val="nb-NO"/>
          </w:rPr>
          <w:t>https://github.com/Sanchay13</w:t>
        </w:r>
      </w:hyperlink>
      <w:r w:rsidRPr="00754650">
        <w:rPr>
          <w:lang w:val="nb-NO"/>
        </w:rPr>
        <w:t xml:space="preserve">. </w:t>
      </w:r>
      <w:r>
        <w:rPr>
          <w:sz w:val="24"/>
          <w:szCs w:val="24"/>
          <w:lang w:val="nb-NO"/>
        </w:rPr>
        <w:t xml:space="preserve">Dette er GitHub profilen min. </w:t>
      </w:r>
    </w:p>
    <w:p w14:paraId="36E368F6" w14:textId="22F75613" w:rsidR="00B47D33" w:rsidRDefault="00B47D33" w:rsidP="00B47D33">
      <w:pPr>
        <w:rPr>
          <w:sz w:val="24"/>
          <w:szCs w:val="24"/>
          <w:lang w:val="nb-NO"/>
        </w:rPr>
      </w:pPr>
    </w:p>
    <w:p w14:paraId="4D3E77B7" w14:textId="77777777" w:rsidR="00B47D33" w:rsidRDefault="00B47D33" w:rsidP="00B47D33">
      <w:pPr>
        <w:rPr>
          <w:sz w:val="24"/>
          <w:szCs w:val="24"/>
          <w:lang w:val="nb-NO"/>
        </w:rPr>
      </w:pPr>
    </w:p>
    <w:p w14:paraId="708372DB" w14:textId="05ADCD28" w:rsidR="00B47D33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 xml:space="preserve">Da vil du bli sendt til følgende side: </w:t>
      </w:r>
      <w:r w:rsidRPr="00D8717B">
        <w:rPr>
          <w:noProof/>
          <w:sz w:val="24"/>
          <w:szCs w:val="24"/>
          <w:lang w:val="nb-NO"/>
        </w:rPr>
        <w:drawing>
          <wp:inline distT="0" distB="0" distL="0" distR="0" wp14:anchorId="6ED00D12" wp14:editId="3E926F0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316B" w14:textId="175B68F4" w:rsidR="00B47D33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Her kan du se alle filer som jeg har tilgjengelig på prosjektet mitt</w:t>
      </w:r>
      <w:r w:rsidR="00A62BCD">
        <w:rPr>
          <w:sz w:val="24"/>
          <w:szCs w:val="24"/>
          <w:lang w:val="nb-NO"/>
        </w:rPr>
        <w:t xml:space="preserve">, dette er </w:t>
      </w:r>
      <w:r w:rsidR="0036568D">
        <w:rPr>
          <w:sz w:val="24"/>
          <w:szCs w:val="24"/>
          <w:lang w:val="nb-NO"/>
        </w:rPr>
        <w:t xml:space="preserve">en </w:t>
      </w:r>
      <w:proofErr w:type="spellStart"/>
      <w:r w:rsidR="0036568D">
        <w:rPr>
          <w:sz w:val="24"/>
          <w:szCs w:val="24"/>
          <w:lang w:val="nb-NO"/>
        </w:rPr>
        <w:t>public</w:t>
      </w:r>
      <w:proofErr w:type="spellEnd"/>
      <w:r w:rsidR="0036568D">
        <w:rPr>
          <w:sz w:val="24"/>
          <w:szCs w:val="24"/>
          <w:lang w:val="nb-NO"/>
        </w:rPr>
        <w:t xml:space="preserve"> </w:t>
      </w:r>
      <w:proofErr w:type="spellStart"/>
      <w:r w:rsidR="0036568D">
        <w:rPr>
          <w:sz w:val="24"/>
          <w:szCs w:val="24"/>
          <w:lang w:val="nb-NO"/>
        </w:rPr>
        <w:t>respository</w:t>
      </w:r>
      <w:proofErr w:type="spellEnd"/>
      <w:r>
        <w:rPr>
          <w:sz w:val="24"/>
          <w:szCs w:val="24"/>
          <w:lang w:val="nb-NO"/>
        </w:rPr>
        <w:t>. Deretter velger du alternativet «</w:t>
      </w:r>
      <w:proofErr w:type="spellStart"/>
      <w:r w:rsidRPr="009364CD">
        <w:rPr>
          <w:b/>
          <w:bCs/>
          <w:sz w:val="24"/>
          <w:szCs w:val="24"/>
          <w:lang w:val="nb-NO"/>
        </w:rPr>
        <w:t>code</w:t>
      </w:r>
      <w:proofErr w:type="spellEnd"/>
      <w:r>
        <w:rPr>
          <w:sz w:val="24"/>
          <w:szCs w:val="24"/>
          <w:lang w:val="nb-NO"/>
        </w:rPr>
        <w:t>» og sekundæralternativet «</w:t>
      </w:r>
      <w:proofErr w:type="spellStart"/>
      <w:r w:rsidRPr="009364CD">
        <w:rPr>
          <w:b/>
          <w:bCs/>
          <w:sz w:val="24"/>
          <w:szCs w:val="24"/>
          <w:lang w:val="nb-NO"/>
        </w:rPr>
        <w:t>Download</w:t>
      </w:r>
      <w:proofErr w:type="spellEnd"/>
      <w:r w:rsidRPr="009364CD">
        <w:rPr>
          <w:b/>
          <w:bCs/>
          <w:sz w:val="24"/>
          <w:szCs w:val="24"/>
          <w:lang w:val="nb-NO"/>
        </w:rPr>
        <w:t xml:space="preserve"> ZIP</w:t>
      </w:r>
      <w:r>
        <w:rPr>
          <w:sz w:val="24"/>
          <w:szCs w:val="24"/>
          <w:lang w:val="nb-NO"/>
        </w:rPr>
        <w:t>»</w:t>
      </w:r>
    </w:p>
    <w:p w14:paraId="36A6CB6F" w14:textId="77777777" w:rsidR="00B47D33" w:rsidRDefault="00B47D33" w:rsidP="00B47D33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2BAA415" wp14:editId="1D357E1E">
                <wp:simplePos x="0" y="0"/>
                <wp:positionH relativeFrom="column">
                  <wp:posOffset>-73025</wp:posOffset>
                </wp:positionH>
                <wp:positionV relativeFrom="paragraph">
                  <wp:posOffset>3133725</wp:posOffset>
                </wp:positionV>
                <wp:extent cx="2520000" cy="540000"/>
                <wp:effectExtent l="0" t="0" r="1397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5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E68E7" id="Oval 10" o:spid="_x0000_s1026" style="position:absolute;margin-left:-5.75pt;margin-top:246.75pt;width:198.45pt;height:42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" fillcolor="black" strokeweight=".5mm">
                <v:fill opacity="3341f"/>
                <v:stroke joinstyle="miter"/>
              </v:oval>
            </w:pict>
          </mc:Fallback>
        </mc:AlternateContent>
      </w:r>
      <w:r w:rsidRPr="00BE0F23">
        <w:rPr>
          <w:noProof/>
          <w:sz w:val="24"/>
          <w:szCs w:val="24"/>
          <w:lang w:val="nb-NO"/>
        </w:rPr>
        <w:drawing>
          <wp:inline distT="0" distB="0" distL="0" distR="0" wp14:anchorId="2833F920" wp14:editId="6CE90B40">
            <wp:extent cx="3924640" cy="3726503"/>
            <wp:effectExtent l="0" t="0" r="0" b="7620"/>
            <wp:docPr id="8" name="Pictur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8773" w14:textId="41DC2037" w:rsidR="00A56DE2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 vil en ZIP-fil av prosjektet lastes. </w:t>
      </w:r>
    </w:p>
    <w:p w14:paraId="56FFCC30" w14:textId="77A4181F" w:rsidR="00B47D33" w:rsidRDefault="00B47D33" w:rsidP="00B47D33">
      <w:pPr>
        <w:rPr>
          <w:sz w:val="24"/>
          <w:szCs w:val="24"/>
          <w:lang w:val="nb-NO"/>
        </w:rPr>
      </w:pPr>
    </w:p>
    <w:p w14:paraId="2E492F12" w14:textId="17E64B35" w:rsidR="00B47D33" w:rsidRDefault="00B47D33" w:rsidP="00B47D3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at en skal få tilgang til prosjektet på nettleseren må den ligge på </w:t>
      </w:r>
      <w:proofErr w:type="spellStart"/>
      <w:r w:rsidRPr="0036568D">
        <w:rPr>
          <w:b/>
          <w:bCs/>
          <w:sz w:val="24"/>
          <w:szCs w:val="24"/>
          <w:lang w:val="nb-NO"/>
        </w:rPr>
        <w:t>htdocs</w:t>
      </w:r>
      <w:proofErr w:type="spellEnd"/>
      <w:r w:rsidR="002C6295" w:rsidRPr="0036568D">
        <w:rPr>
          <w:b/>
          <w:bCs/>
          <w:sz w:val="24"/>
          <w:szCs w:val="24"/>
          <w:lang w:val="nb-NO"/>
        </w:rPr>
        <w:t>/html</w:t>
      </w:r>
      <w:r w:rsidR="002C6295">
        <w:rPr>
          <w:sz w:val="24"/>
          <w:szCs w:val="24"/>
          <w:lang w:val="nb-NO"/>
        </w:rPr>
        <w:t xml:space="preserve"> mappen</w:t>
      </w:r>
      <w:r>
        <w:rPr>
          <w:sz w:val="24"/>
          <w:szCs w:val="24"/>
          <w:lang w:val="nb-NO"/>
        </w:rPr>
        <w:t xml:space="preserve">. Dette er fordi </w:t>
      </w:r>
      <w:proofErr w:type="spellStart"/>
      <w:r>
        <w:rPr>
          <w:sz w:val="24"/>
          <w:szCs w:val="24"/>
          <w:lang w:val="nb-NO"/>
        </w:rPr>
        <w:t>htdocs</w:t>
      </w:r>
      <w:proofErr w:type="spellEnd"/>
      <w:r>
        <w:rPr>
          <w:sz w:val="24"/>
          <w:szCs w:val="24"/>
          <w:lang w:val="nb-NO"/>
        </w:rPr>
        <w:t xml:space="preserve"> er funksjonaliteten som </w:t>
      </w:r>
      <w:proofErr w:type="spellStart"/>
      <w:r>
        <w:rPr>
          <w:sz w:val="24"/>
          <w:szCs w:val="24"/>
          <w:lang w:val="nb-NO"/>
        </w:rPr>
        <w:t>apache</w:t>
      </w:r>
      <w:proofErr w:type="spellEnd"/>
      <w:r>
        <w:rPr>
          <w:sz w:val="24"/>
          <w:szCs w:val="24"/>
          <w:lang w:val="nb-NO"/>
        </w:rPr>
        <w:t xml:space="preserve"> bruker for at filer skal servere som standard fra din domene.</w:t>
      </w:r>
      <w:r w:rsidR="007326F9">
        <w:rPr>
          <w:sz w:val="24"/>
          <w:szCs w:val="24"/>
          <w:lang w:val="nb-NO"/>
        </w:rPr>
        <w:t xml:space="preserve"> For å flytte filen </w:t>
      </w:r>
      <w:r w:rsidR="00EC4AFE">
        <w:rPr>
          <w:sz w:val="24"/>
          <w:szCs w:val="24"/>
          <w:lang w:val="nb-NO"/>
        </w:rPr>
        <w:t xml:space="preserve">så må du gjøre følgende i terminalen: </w:t>
      </w:r>
    </w:p>
    <w:p w14:paraId="4AD4107F" w14:textId="5AE120E5" w:rsidR="00B47D33" w:rsidRPr="00676644" w:rsidRDefault="00103EA8" w:rsidP="00E44B0A">
      <w:pPr>
        <w:rPr>
          <w:sz w:val="24"/>
          <w:szCs w:val="24"/>
          <w:lang w:val="nn-NO"/>
        </w:rPr>
      </w:pPr>
      <w:r w:rsidRPr="0086797E">
        <w:rPr>
          <w:b/>
          <w:bCs/>
          <w:sz w:val="24"/>
          <w:szCs w:val="24"/>
          <w:lang w:val="nn-NO"/>
        </w:rPr>
        <w:t>Skriv:</w:t>
      </w:r>
      <w:r>
        <w:rPr>
          <w:sz w:val="24"/>
          <w:szCs w:val="24"/>
          <w:lang w:val="nn-NO"/>
        </w:rPr>
        <w:t xml:space="preserve"> </w:t>
      </w:r>
      <w:proofErr w:type="spellStart"/>
      <w:r>
        <w:rPr>
          <w:sz w:val="24"/>
          <w:szCs w:val="24"/>
          <w:lang w:val="nn-NO"/>
        </w:rPr>
        <w:t>sudo</w:t>
      </w:r>
      <w:proofErr w:type="spellEnd"/>
      <w:r>
        <w:rPr>
          <w:sz w:val="24"/>
          <w:szCs w:val="24"/>
          <w:lang w:val="nn-NO"/>
        </w:rPr>
        <w:t xml:space="preserve"> </w:t>
      </w:r>
      <w:r w:rsidR="0086797E">
        <w:rPr>
          <w:sz w:val="24"/>
          <w:szCs w:val="24"/>
          <w:lang w:val="nn-NO"/>
        </w:rPr>
        <w:t xml:space="preserve">mv </w:t>
      </w:r>
      <w:proofErr w:type="spellStart"/>
      <w:r w:rsidR="0086797E">
        <w:rPr>
          <w:sz w:val="24"/>
          <w:szCs w:val="24"/>
          <w:lang w:val="nn-NO"/>
        </w:rPr>
        <w:t>prosjektfil</w:t>
      </w:r>
      <w:proofErr w:type="spellEnd"/>
      <w:r w:rsidR="0086797E">
        <w:rPr>
          <w:sz w:val="24"/>
          <w:szCs w:val="24"/>
          <w:lang w:val="nn-NO"/>
        </w:rPr>
        <w:t xml:space="preserve"> /var/</w:t>
      </w:r>
      <w:proofErr w:type="spellStart"/>
      <w:r w:rsidR="0086797E">
        <w:rPr>
          <w:sz w:val="24"/>
          <w:szCs w:val="24"/>
          <w:lang w:val="nn-NO"/>
        </w:rPr>
        <w:t>www</w:t>
      </w:r>
      <w:proofErr w:type="spellEnd"/>
      <w:r w:rsidR="0086797E">
        <w:rPr>
          <w:sz w:val="24"/>
          <w:szCs w:val="24"/>
          <w:lang w:val="nn-NO"/>
        </w:rPr>
        <w:t>/html/</w:t>
      </w:r>
    </w:p>
    <w:p w14:paraId="445F92D6" w14:textId="3EF89F83" w:rsidR="0023372F" w:rsidRDefault="0023372F" w:rsidP="00793200">
      <w:pPr>
        <w:pStyle w:val="Heading1"/>
        <w:rPr>
          <w:lang w:val="nb-NO"/>
        </w:rPr>
      </w:pPr>
      <w:r>
        <w:rPr>
          <w:lang w:val="nb-NO"/>
        </w:rPr>
        <w:t xml:space="preserve">Hvordan </w:t>
      </w:r>
      <w:r w:rsidR="00CB7BC1">
        <w:rPr>
          <w:lang w:val="nb-NO"/>
        </w:rPr>
        <w:t>bruke</w:t>
      </w:r>
      <w:r>
        <w:rPr>
          <w:lang w:val="nb-NO"/>
        </w:rPr>
        <w:t xml:space="preserve"> </w:t>
      </w:r>
      <w:r w:rsidR="0019012F">
        <w:rPr>
          <w:lang w:val="nb-NO"/>
        </w:rPr>
        <w:t>LAMP</w:t>
      </w:r>
      <w:r>
        <w:rPr>
          <w:lang w:val="nb-NO"/>
        </w:rPr>
        <w:t>:</w:t>
      </w:r>
    </w:p>
    <w:p w14:paraId="180F06D0" w14:textId="7C6CA931" w:rsidR="005577DE" w:rsidRDefault="00011E0F" w:rsidP="0053623F">
      <w:pPr>
        <w:rPr>
          <w:sz w:val="24"/>
          <w:szCs w:val="24"/>
          <w:lang w:val="nb-NO"/>
        </w:rPr>
      </w:pPr>
      <w:proofErr w:type="spellStart"/>
      <w:r w:rsidRPr="00686D26">
        <w:rPr>
          <w:sz w:val="24"/>
          <w:szCs w:val="24"/>
          <w:lang w:val="nb-NO"/>
        </w:rPr>
        <w:t>Lamp</w:t>
      </w:r>
      <w:proofErr w:type="spellEnd"/>
      <w:r w:rsidRPr="00686D26">
        <w:rPr>
          <w:sz w:val="24"/>
          <w:szCs w:val="24"/>
          <w:lang w:val="nb-NO"/>
        </w:rPr>
        <w:t xml:space="preserve"> står for Linux, Apache, </w:t>
      </w:r>
      <w:r w:rsidR="00BC2C9D" w:rsidRPr="00686D26">
        <w:rPr>
          <w:sz w:val="24"/>
          <w:szCs w:val="24"/>
          <w:lang w:val="nb-NO"/>
        </w:rPr>
        <w:t>MySQL</w:t>
      </w:r>
      <w:r w:rsidR="008D3491" w:rsidRPr="00686D26">
        <w:rPr>
          <w:sz w:val="24"/>
          <w:szCs w:val="24"/>
          <w:lang w:val="nb-NO"/>
        </w:rPr>
        <w:t>/</w:t>
      </w:r>
      <w:proofErr w:type="spellStart"/>
      <w:r w:rsidR="008D3491" w:rsidRPr="00686D26">
        <w:rPr>
          <w:sz w:val="24"/>
          <w:szCs w:val="24"/>
          <w:lang w:val="nb-NO"/>
        </w:rPr>
        <w:t>MariaDB</w:t>
      </w:r>
      <w:proofErr w:type="spellEnd"/>
      <w:r w:rsidR="00CD7A29" w:rsidRPr="00686D26">
        <w:rPr>
          <w:sz w:val="24"/>
          <w:szCs w:val="24"/>
          <w:lang w:val="nb-NO"/>
        </w:rPr>
        <w:t xml:space="preserve">, PHP/Perl/Python. </w:t>
      </w:r>
      <w:r w:rsidR="00CD7A29" w:rsidRPr="00CD7A29">
        <w:rPr>
          <w:sz w:val="24"/>
          <w:szCs w:val="24"/>
          <w:lang w:val="nb-NO"/>
        </w:rPr>
        <w:t>De</w:t>
      </w:r>
      <w:r w:rsidR="00CD7A29">
        <w:rPr>
          <w:sz w:val="24"/>
          <w:szCs w:val="24"/>
          <w:lang w:val="nb-NO"/>
        </w:rPr>
        <w:t xml:space="preserve">tte er </w:t>
      </w:r>
      <w:r w:rsidR="00081FED">
        <w:rPr>
          <w:sz w:val="24"/>
          <w:szCs w:val="24"/>
          <w:lang w:val="nb-NO"/>
        </w:rPr>
        <w:t>en åpen kildekode</w:t>
      </w:r>
      <w:r w:rsidR="00CD7A29">
        <w:rPr>
          <w:sz w:val="24"/>
          <w:szCs w:val="24"/>
          <w:lang w:val="nb-NO"/>
        </w:rPr>
        <w:t xml:space="preserve"> operativsystem som </w:t>
      </w:r>
      <w:r w:rsidR="00081FED">
        <w:rPr>
          <w:sz w:val="24"/>
          <w:szCs w:val="24"/>
          <w:lang w:val="nb-NO"/>
        </w:rPr>
        <w:t>brukes som plattform for webservere</w:t>
      </w:r>
      <w:r w:rsidR="00BC2C9D">
        <w:rPr>
          <w:sz w:val="24"/>
          <w:szCs w:val="24"/>
          <w:lang w:val="nb-NO"/>
        </w:rPr>
        <w:t xml:space="preserve">. Derfor skal dette installeres kun på server maskinen din. </w:t>
      </w:r>
      <w:r w:rsidR="00FD2A1C">
        <w:rPr>
          <w:sz w:val="24"/>
          <w:szCs w:val="24"/>
          <w:lang w:val="nb-NO"/>
        </w:rPr>
        <w:t>I Linux er det som oftest enklest å jobbe terminalbasert</w:t>
      </w:r>
      <w:r w:rsidR="005A3889">
        <w:rPr>
          <w:sz w:val="24"/>
          <w:szCs w:val="24"/>
          <w:lang w:val="nb-NO"/>
        </w:rPr>
        <w:t>. Derfor er det kjekt å kunne en d</w:t>
      </w:r>
      <w:r w:rsidR="00476A10">
        <w:rPr>
          <w:sz w:val="24"/>
          <w:szCs w:val="24"/>
          <w:lang w:val="nb-NO"/>
        </w:rPr>
        <w:t>el Linux kommandoer som kan være nyttig å kunne</w:t>
      </w:r>
      <w:r w:rsidR="00CE3C72">
        <w:rPr>
          <w:sz w:val="24"/>
          <w:szCs w:val="24"/>
          <w:lang w:val="nb-NO"/>
        </w:rPr>
        <w:t xml:space="preserve">. Vedlagt ligger </w:t>
      </w:r>
      <w:r w:rsidR="001310E6">
        <w:rPr>
          <w:sz w:val="24"/>
          <w:szCs w:val="24"/>
          <w:lang w:val="nb-NO"/>
        </w:rPr>
        <w:t>en visualisering av dette:</w:t>
      </w:r>
    </w:p>
    <w:tbl>
      <w:tblPr>
        <w:tblW w:w="10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2"/>
        <w:gridCol w:w="3743"/>
      </w:tblGrid>
      <w:tr w:rsidR="005577DE" w:rsidRPr="005577DE" w14:paraId="28C3E00F" w14:textId="77777777" w:rsidTr="005577DE">
        <w:trPr>
          <w:trHeight w:val="246"/>
        </w:trPr>
        <w:tc>
          <w:tcPr>
            <w:tcW w:w="6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1668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 w:bidi="ta-LK"/>
              </w:rPr>
              <w:t>Linux kommando</w:t>
            </w:r>
          </w:p>
        </w:tc>
        <w:tc>
          <w:tcPr>
            <w:tcW w:w="3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5A2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 w:bidi="ta-LK"/>
              </w:rPr>
              <w:t>Beskrivelse</w:t>
            </w:r>
          </w:p>
        </w:tc>
      </w:tr>
      <w:tr w:rsidR="005577DE" w:rsidRPr="005577DE" w14:paraId="4263DE80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764A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su "brukernavn"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E2BA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For å logge inn som server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user</w:t>
            </w:r>
            <w:proofErr w:type="spellEnd"/>
          </w:p>
        </w:tc>
      </w:tr>
      <w:tr w:rsidR="005577DE" w:rsidRPr="005577DE" w14:paraId="213A2C8E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A1C1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service programnavn start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2701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For å starte programvaren</w:t>
            </w:r>
          </w:p>
        </w:tc>
      </w:tr>
      <w:tr w:rsidR="005577DE" w:rsidRPr="005577DE" w14:paraId="354A5744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F93C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start programnavn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EBB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3715031B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A4CC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b-NO" w:eastAsia="nb-NO" w:bidi="ta-LK"/>
              </w:rPr>
              <w:t xml:space="preserve"> stop programnavn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D877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561F1BC9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FB1F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Apache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B82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0CC1A360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DEA4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apt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update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ED48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oppdaterer apt som brukes for å laste ned elementer</w:t>
            </w:r>
          </w:p>
        </w:tc>
      </w:tr>
      <w:tr w:rsidR="005577DE" w:rsidRPr="005577DE" w14:paraId="0247FBD2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578A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apt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install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apache2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35C8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244AEC03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69AE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ufw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app list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E924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50961D17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F21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ufw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allow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'WWW'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AB94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2A2A4AE1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CA68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status apache2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C376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statuscheck</w:t>
            </w:r>
            <w:proofErr w:type="spellEnd"/>
          </w:p>
        </w:tc>
      </w:tr>
      <w:tr w:rsidR="005577DE" w:rsidRPr="00061400" w14:paraId="0D1669C5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5861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 xml:space="preserve"> is-enabled apache2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5561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sjekker om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apache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er på</w:t>
            </w:r>
          </w:p>
        </w:tc>
      </w:tr>
      <w:tr w:rsidR="005577DE" w:rsidRPr="00061400" w14:paraId="0439C5FC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63E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hostname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-I 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D394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ser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hostname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som bare er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ip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-adressen</w:t>
            </w:r>
          </w:p>
        </w:tc>
      </w:tr>
      <w:tr w:rsidR="005577DE" w:rsidRPr="005577DE" w14:paraId="2E797BE4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19A2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stop apache2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2175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2F243593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B35F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start apache2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F94F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29BED2B0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1522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>restart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nb-NO" w:eastAsia="nb-NO" w:bidi="ta-LK"/>
              </w:rPr>
              <w:t xml:space="preserve"> apache2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6CD3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 </w:t>
            </w:r>
          </w:p>
        </w:tc>
      </w:tr>
      <w:tr w:rsidR="005577DE" w:rsidRPr="005577DE" w14:paraId="5D72478E" w14:textId="77777777" w:rsidTr="005577DE">
        <w:trPr>
          <w:trHeight w:val="246"/>
        </w:trPr>
        <w:tc>
          <w:tcPr>
            <w:tcW w:w="6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837B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 xml:space="preserve">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>systemctl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nb-NO" w:bidi="ta-LK"/>
              </w:rPr>
              <w:t xml:space="preserve"> enable/disable apache2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BB7C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eastAsia="nb-NO" w:bidi="ta-LK"/>
              </w:rPr>
              <w:t> </w:t>
            </w:r>
          </w:p>
        </w:tc>
      </w:tr>
      <w:tr w:rsidR="005577DE" w:rsidRPr="005577DE" w14:paraId="32060C9C" w14:textId="77777777" w:rsidTr="005577DE">
        <w:trPr>
          <w:trHeight w:val="179"/>
        </w:trPr>
        <w:tc>
          <w:tcPr>
            <w:tcW w:w="6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005AE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</w:pP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>sudo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 xml:space="preserve"> mv 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>prosjektfil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 xml:space="preserve"> /var/</w:t>
            </w:r>
            <w:proofErr w:type="spellStart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>www</w:t>
            </w:r>
            <w:proofErr w:type="spellEnd"/>
            <w:r w:rsidRPr="005577DE">
              <w:rPr>
                <w:rFonts w:ascii="Calibri" w:eastAsia="Times New Roman" w:hAnsi="Calibri" w:cs="Calibri"/>
                <w:b/>
                <w:bCs/>
                <w:color w:val="000000" w:themeColor="text1"/>
                <w:lang w:val="nn-NO" w:eastAsia="nb-NO" w:bidi="ta-LK"/>
              </w:rPr>
              <w:t>/html/</w:t>
            </w:r>
          </w:p>
        </w:tc>
        <w:tc>
          <w:tcPr>
            <w:tcW w:w="3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97B0" w14:textId="77777777" w:rsidR="005577DE" w:rsidRPr="005577DE" w:rsidRDefault="005577DE" w:rsidP="0055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</w:pPr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flytter prosjektet fra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downloads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til </w:t>
            </w:r>
            <w:proofErr w:type="spellStart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>htdocs</w:t>
            </w:r>
            <w:proofErr w:type="spellEnd"/>
            <w:r w:rsidRPr="005577DE">
              <w:rPr>
                <w:rFonts w:ascii="Calibri" w:eastAsia="Times New Roman" w:hAnsi="Calibri" w:cs="Calibri"/>
                <w:color w:val="000000"/>
                <w:lang w:val="nb-NO" w:eastAsia="nb-NO" w:bidi="ta-LK"/>
              </w:rPr>
              <w:t xml:space="preserve"> mappa</w:t>
            </w:r>
          </w:p>
        </w:tc>
      </w:tr>
    </w:tbl>
    <w:p w14:paraId="183DD807" w14:textId="16355BCA" w:rsidR="001310E6" w:rsidRDefault="001310E6" w:rsidP="0053623F">
      <w:pPr>
        <w:rPr>
          <w:sz w:val="24"/>
          <w:szCs w:val="24"/>
          <w:lang w:val="nb-NO"/>
        </w:rPr>
      </w:pPr>
    </w:p>
    <w:p w14:paraId="51154125" w14:textId="53E8EDBC" w:rsidR="00F7571F" w:rsidRDefault="00F7571F" w:rsidP="00F7571F">
      <w:pPr>
        <w:pStyle w:val="Heading1"/>
        <w:rPr>
          <w:lang w:val="nb-NO"/>
        </w:rPr>
      </w:pPr>
      <w:r w:rsidRPr="008D36F0">
        <w:rPr>
          <w:lang w:val="nb-NO"/>
        </w:rPr>
        <w:t>Hvordan</w:t>
      </w:r>
      <w:r>
        <w:rPr>
          <w:lang w:val="nb-NO"/>
        </w:rPr>
        <w:t xml:space="preserve"> starte server:</w:t>
      </w:r>
    </w:p>
    <w:p w14:paraId="3771007C" w14:textId="77777777" w:rsidR="00F7571F" w:rsidRDefault="00F7571F" w:rsidP="00F7571F">
      <w:pPr>
        <w:rPr>
          <w:lang w:val="nb-NO"/>
        </w:rPr>
      </w:pPr>
    </w:p>
    <w:p w14:paraId="052C58F0" w14:textId="77777777" w:rsidR="00F7571F" w:rsidRPr="00C3637F" w:rsidRDefault="00F7571F" w:rsidP="00F7571F">
      <w:pPr>
        <w:rPr>
          <w:lang w:val="nb-NO"/>
        </w:rPr>
      </w:pPr>
      <w:r>
        <w:rPr>
          <w:lang w:val="nb-NO"/>
        </w:rPr>
        <w:t>For å starte serveren så må du gjøre følgende i terminalen skriv følgende.</w:t>
      </w:r>
      <w:r w:rsidRPr="00C3637F">
        <w:rPr>
          <w:b/>
          <w:bCs/>
          <w:lang w:val="nb-NO"/>
        </w:rPr>
        <w:t xml:space="preserve"> </w:t>
      </w:r>
      <w:proofErr w:type="spellStart"/>
      <w:r w:rsidRPr="00C3637F">
        <w:rPr>
          <w:b/>
          <w:bCs/>
          <w:lang w:val="nb-NO"/>
        </w:rPr>
        <w:t>sudo</w:t>
      </w:r>
      <w:proofErr w:type="spellEnd"/>
      <w:r w:rsidRPr="00C3637F">
        <w:rPr>
          <w:b/>
          <w:bCs/>
          <w:lang w:val="nb-NO"/>
        </w:rPr>
        <w:t xml:space="preserve"> </w:t>
      </w:r>
      <w:proofErr w:type="spellStart"/>
      <w:r w:rsidRPr="00C3637F">
        <w:rPr>
          <w:b/>
          <w:bCs/>
          <w:lang w:val="nb-NO"/>
        </w:rPr>
        <w:t>systemctl</w:t>
      </w:r>
      <w:proofErr w:type="spellEnd"/>
      <w:r w:rsidRPr="00C3637F">
        <w:rPr>
          <w:b/>
          <w:bCs/>
          <w:lang w:val="nb-NO"/>
        </w:rPr>
        <w:t xml:space="preserve"> start apache2.</w:t>
      </w:r>
    </w:p>
    <w:p w14:paraId="115C9208" w14:textId="77777777" w:rsidR="00F7571F" w:rsidRPr="00F7571F" w:rsidRDefault="00F7571F" w:rsidP="00F7571F">
      <w:pPr>
        <w:rPr>
          <w:b/>
          <w:bCs/>
          <w:lang w:val="nb-NO"/>
        </w:rPr>
      </w:pPr>
      <w:r w:rsidRPr="00F7571F">
        <w:rPr>
          <w:lang w:val="nb-NO"/>
        </w:rPr>
        <w:t xml:space="preserve">For å sjekke statusen på </w:t>
      </w:r>
      <w:proofErr w:type="spellStart"/>
      <w:r w:rsidRPr="00F7571F">
        <w:rPr>
          <w:lang w:val="nb-NO"/>
        </w:rPr>
        <w:t>apache</w:t>
      </w:r>
      <w:proofErr w:type="spellEnd"/>
      <w:r w:rsidRPr="00F7571F">
        <w:rPr>
          <w:lang w:val="nb-NO"/>
        </w:rPr>
        <w:t xml:space="preserve"> serveren din skriv følgende: </w:t>
      </w:r>
      <w:proofErr w:type="spellStart"/>
      <w:r w:rsidRPr="00F7571F">
        <w:rPr>
          <w:b/>
          <w:bCs/>
          <w:lang w:val="nb-NO"/>
        </w:rPr>
        <w:t>sudo</w:t>
      </w:r>
      <w:proofErr w:type="spellEnd"/>
      <w:r w:rsidRPr="00F7571F">
        <w:rPr>
          <w:b/>
          <w:bCs/>
          <w:lang w:val="nb-NO"/>
        </w:rPr>
        <w:t xml:space="preserve"> </w:t>
      </w:r>
      <w:proofErr w:type="spellStart"/>
      <w:r w:rsidRPr="00F7571F">
        <w:rPr>
          <w:b/>
          <w:bCs/>
          <w:lang w:val="nb-NO"/>
        </w:rPr>
        <w:t>systemctl</w:t>
      </w:r>
      <w:proofErr w:type="spellEnd"/>
      <w:r w:rsidRPr="00F7571F">
        <w:rPr>
          <w:b/>
          <w:bCs/>
          <w:lang w:val="nb-NO"/>
        </w:rPr>
        <w:t xml:space="preserve"> status apache2</w:t>
      </w:r>
    </w:p>
    <w:p w14:paraId="275B0224" w14:textId="77777777" w:rsidR="00F7571F" w:rsidRDefault="00F7571F" w:rsidP="00F7571F">
      <w:pPr>
        <w:rPr>
          <w:b/>
          <w:bCs/>
          <w:lang w:val="nb-NO"/>
        </w:rPr>
      </w:pPr>
      <w:r w:rsidRPr="008D598C">
        <w:rPr>
          <w:lang w:val="nb-NO"/>
        </w:rPr>
        <w:t>For å stoppe serveren</w:t>
      </w:r>
      <w:r>
        <w:rPr>
          <w:lang w:val="nb-NO"/>
        </w:rPr>
        <w:t xml:space="preserve">, gjør følgende: </w:t>
      </w:r>
      <w:proofErr w:type="spellStart"/>
      <w:r w:rsidRPr="00C3637F">
        <w:rPr>
          <w:b/>
          <w:bCs/>
          <w:lang w:val="nb-NO"/>
        </w:rPr>
        <w:t>sudo</w:t>
      </w:r>
      <w:proofErr w:type="spellEnd"/>
      <w:r w:rsidRPr="00C3637F">
        <w:rPr>
          <w:b/>
          <w:bCs/>
          <w:lang w:val="nb-NO"/>
        </w:rPr>
        <w:t xml:space="preserve"> </w:t>
      </w:r>
      <w:proofErr w:type="spellStart"/>
      <w:r w:rsidRPr="00C3637F">
        <w:rPr>
          <w:b/>
          <w:bCs/>
          <w:lang w:val="nb-NO"/>
        </w:rPr>
        <w:t>systemctl</w:t>
      </w:r>
      <w:proofErr w:type="spellEnd"/>
      <w:r w:rsidRPr="00C3637F">
        <w:rPr>
          <w:b/>
          <w:bCs/>
          <w:lang w:val="nb-NO"/>
        </w:rPr>
        <w:t xml:space="preserve"> stop apache2</w:t>
      </w:r>
    </w:p>
    <w:p w14:paraId="73605120" w14:textId="77777777" w:rsidR="00F7571F" w:rsidRDefault="00F7571F" w:rsidP="0053623F">
      <w:pPr>
        <w:rPr>
          <w:sz w:val="24"/>
          <w:szCs w:val="24"/>
          <w:lang w:val="nb-NO"/>
        </w:rPr>
      </w:pPr>
    </w:p>
    <w:p w14:paraId="24F897D6" w14:textId="2CC641D0" w:rsidR="00F96595" w:rsidRDefault="003140E5" w:rsidP="00D6264D">
      <w:pPr>
        <w:pStyle w:val="Heading1"/>
        <w:rPr>
          <w:lang w:val="nb-NO"/>
        </w:rPr>
      </w:pPr>
      <w:r>
        <w:rPr>
          <w:lang w:val="nb-NO"/>
        </w:rPr>
        <w:lastRenderedPageBreak/>
        <w:t>Hvordan starte prosjektet mitt</w:t>
      </w:r>
    </w:p>
    <w:p w14:paraId="048FDCD9" w14:textId="28791EDD" w:rsidR="003140E5" w:rsidRDefault="001A0A25">
      <w:pPr>
        <w:rPr>
          <w:rStyle w:val="eop"/>
          <w:color w:val="000000"/>
          <w:shd w:val="clear" w:color="auto" w:fill="FFFFFF"/>
          <w:lang w:val="nb-NO"/>
        </w:rPr>
      </w:pPr>
      <w:r w:rsidRPr="001A0A25">
        <w:rPr>
          <w:rStyle w:val="normaltextrun"/>
          <w:color w:val="000000"/>
          <w:shd w:val="clear" w:color="auto" w:fill="FFFFFF"/>
          <w:lang w:val="nb-NO"/>
        </w:rPr>
        <w:t>For å koble til databasen</w:t>
      </w:r>
      <w:r>
        <w:rPr>
          <w:rStyle w:val="normaltextrun"/>
          <w:color w:val="000000"/>
          <w:shd w:val="clear" w:color="auto" w:fill="FFFFFF"/>
          <w:lang w:val="nb-NO"/>
        </w:rPr>
        <w:t>.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 Start Apache og MySQL</w:t>
      </w:r>
      <w:r>
        <w:rPr>
          <w:rStyle w:val="normaltextrun"/>
          <w:color w:val="000000"/>
          <w:shd w:val="clear" w:color="auto" w:fill="FFFFFF"/>
          <w:lang w:val="nb-NO"/>
        </w:rPr>
        <w:t xml:space="preserve">. 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Trykk dermed på </w:t>
      </w:r>
      <w:proofErr w:type="spellStart"/>
      <w:r w:rsidRPr="001A0A25">
        <w:rPr>
          <w:rStyle w:val="normaltextrun"/>
          <w:color w:val="000000"/>
          <w:shd w:val="clear" w:color="auto" w:fill="FFFFFF"/>
          <w:lang w:val="nb-NO"/>
        </w:rPr>
        <w:t>new</w:t>
      </w:r>
      <w:proofErr w:type="spellEnd"/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 og lag en ny database ved navn </w:t>
      </w:r>
      <w:r>
        <w:rPr>
          <w:rStyle w:val="normaltextrun"/>
          <w:color w:val="000000"/>
          <w:shd w:val="clear" w:color="auto" w:fill="FFFFFF"/>
          <w:lang w:val="nb-NO"/>
        </w:rPr>
        <w:t>kantine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. </w:t>
      </w:r>
      <w:r w:rsidR="008567FA" w:rsidRPr="001A0A25">
        <w:rPr>
          <w:rStyle w:val="normaltextrun"/>
          <w:color w:val="000000"/>
          <w:shd w:val="clear" w:color="auto" w:fill="FFFFFF"/>
          <w:lang w:val="nb-NO"/>
        </w:rPr>
        <w:t>Etter</w:t>
      </w:r>
      <w:r w:rsidR="008567FA">
        <w:rPr>
          <w:rStyle w:val="normaltextrun"/>
          <w:color w:val="000000"/>
          <w:shd w:val="clear" w:color="auto" w:fill="FFFFFF"/>
          <w:lang w:val="nb-NO"/>
        </w:rPr>
        <w:t xml:space="preserve"> hvert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, trykk på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phpMyAdmin</w:t>
      </w:r>
      <w:proofErr w:type="spellEnd"/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 logoen og dermed trykk på </w:t>
      </w:r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User</w:t>
      </w:r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account</w:t>
      </w:r>
      <w:proofErr w:type="spellEnd"/>
      <w:r w:rsidRPr="001A0A25">
        <w:rPr>
          <w:rStyle w:val="normaltextrun"/>
          <w:color w:val="000000"/>
          <w:shd w:val="clear" w:color="auto" w:fill="FFFFFF"/>
          <w:lang w:val="nb-NO"/>
        </w:rPr>
        <w:t xml:space="preserve">. </w:t>
      </w:r>
      <w:r w:rsidR="00F21D87">
        <w:rPr>
          <w:rStyle w:val="normaltextrun"/>
          <w:color w:val="000000"/>
          <w:shd w:val="clear" w:color="auto" w:fill="FFFFFF"/>
          <w:lang w:val="nb-NO"/>
        </w:rPr>
        <w:t xml:space="preserve">Trykk på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Add</w:t>
      </w:r>
      <w:proofErr w:type="spellEnd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 xml:space="preserve">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user</w:t>
      </w:r>
      <w:proofErr w:type="spellEnd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 xml:space="preserve"> </w:t>
      </w:r>
      <w:proofErr w:type="spellStart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>account</w:t>
      </w:r>
      <w:proofErr w:type="spellEnd"/>
      <w:r w:rsidRPr="00D6264D">
        <w:rPr>
          <w:rStyle w:val="normaltextrun"/>
          <w:b/>
          <w:bCs/>
          <w:color w:val="000000"/>
          <w:shd w:val="clear" w:color="auto" w:fill="FFFFFF"/>
          <w:lang w:val="nb-NO"/>
        </w:rPr>
        <w:t xml:space="preserve">. </w:t>
      </w:r>
      <w:r w:rsidRPr="00263AAF">
        <w:rPr>
          <w:rStyle w:val="normaltextrun"/>
          <w:color w:val="000000"/>
          <w:shd w:val="clear" w:color="auto" w:fill="FFFFFF"/>
          <w:lang w:val="nb-NO"/>
        </w:rPr>
        <w:t>Fyll dermed ut slik</w:t>
      </w:r>
      <w:r w:rsidR="002720BA">
        <w:rPr>
          <w:rStyle w:val="normaltextrun"/>
          <w:color w:val="000000"/>
          <w:shd w:val="clear" w:color="auto" w:fill="FFFFFF"/>
          <w:lang w:val="nb-NO"/>
        </w:rPr>
        <w:t>. Husk og huk av at du skal ha alle globale privilegier siden du er en administrator.</w:t>
      </w:r>
      <w:r w:rsidR="00AE6D2A">
        <w:rPr>
          <w:rStyle w:val="normaltextrun"/>
          <w:color w:val="000000"/>
          <w:shd w:val="clear" w:color="auto" w:fill="FFFFFF"/>
          <w:lang w:val="nb-NO"/>
        </w:rPr>
        <w:t xml:space="preserve"> Husk at neste gang du </w:t>
      </w:r>
      <w:r w:rsidR="0021142A">
        <w:rPr>
          <w:rStyle w:val="normaltextrun"/>
          <w:color w:val="000000"/>
          <w:shd w:val="clear" w:color="auto" w:fill="FFFFFF"/>
          <w:lang w:val="nb-NO"/>
        </w:rPr>
        <w:t xml:space="preserve">logger inn på </w:t>
      </w:r>
      <w:proofErr w:type="spellStart"/>
      <w:r w:rsidR="0021142A">
        <w:rPr>
          <w:rStyle w:val="normaltextrun"/>
          <w:color w:val="000000"/>
          <w:shd w:val="clear" w:color="auto" w:fill="FFFFFF"/>
          <w:lang w:val="nb-NO"/>
        </w:rPr>
        <w:t>phpmyadmin</w:t>
      </w:r>
      <w:proofErr w:type="spellEnd"/>
      <w:r w:rsidR="0021142A">
        <w:rPr>
          <w:rStyle w:val="normaltextrun"/>
          <w:color w:val="000000"/>
          <w:shd w:val="clear" w:color="auto" w:fill="FFFFFF"/>
          <w:lang w:val="nb-NO"/>
        </w:rPr>
        <w:t xml:space="preserve"> så må du logge inn med samme brukernavn og passord</w:t>
      </w:r>
      <w:r w:rsidR="004F67A1">
        <w:rPr>
          <w:rStyle w:val="normaltextrun"/>
          <w:color w:val="000000"/>
          <w:shd w:val="clear" w:color="auto" w:fill="FFFFFF"/>
          <w:lang w:val="nb-NO"/>
        </w:rPr>
        <w:t>, som du har laget nå.</w:t>
      </w:r>
    </w:p>
    <w:p w14:paraId="1F1EA1DB" w14:textId="77777777" w:rsidR="005018F7" w:rsidRDefault="005018F7">
      <w:pPr>
        <w:rPr>
          <w:rStyle w:val="eop"/>
          <w:color w:val="000000"/>
          <w:shd w:val="clear" w:color="auto" w:fill="FFFFFF"/>
          <w:lang w:val="nb-NO"/>
        </w:rPr>
      </w:pPr>
    </w:p>
    <w:p w14:paraId="12E16F8D" w14:textId="4E4F2747" w:rsidR="00713579" w:rsidRDefault="002720BA">
      <w:pPr>
        <w:rPr>
          <w:sz w:val="24"/>
          <w:szCs w:val="24"/>
          <w:lang w:val="nb-NO"/>
        </w:rPr>
      </w:pPr>
      <w:r w:rsidRPr="002720BA"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4DA2A735" wp14:editId="0B4EECB1">
            <wp:extent cx="5943600" cy="2778760"/>
            <wp:effectExtent l="0" t="0" r="0" b="2540"/>
            <wp:docPr id="1661689373" name="Picture 166168937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8937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579">
        <w:rPr>
          <w:rFonts w:ascii="Calibri" w:hAnsi="Calibri" w:cs="Calibri"/>
          <w:color w:val="000000"/>
          <w:shd w:val="clear" w:color="auto" w:fill="FFFFFF"/>
        </w:rPr>
        <w:br/>
      </w:r>
    </w:p>
    <w:p w14:paraId="7280B355" w14:textId="77777777" w:rsidR="003A1BA3" w:rsidRPr="003A1BA3" w:rsidRDefault="003A1BA3" w:rsidP="003A1BA3">
      <w:pPr>
        <w:pStyle w:val="Heading1"/>
        <w:rPr>
          <w:lang w:val="nb-NO"/>
        </w:rPr>
      </w:pPr>
    </w:p>
    <w:p w14:paraId="3EBF1EF6" w14:textId="072E4E6C" w:rsidR="003A1BA3" w:rsidRPr="003A1BA3" w:rsidRDefault="003A1BA3" w:rsidP="003A1BA3">
      <w:pPr>
        <w:pStyle w:val="Heading1"/>
        <w:rPr>
          <w:lang w:val="nb-NO"/>
        </w:rPr>
      </w:pPr>
      <w:r w:rsidRPr="003A1BA3">
        <w:rPr>
          <w:lang w:val="nb-NO"/>
        </w:rPr>
        <w:t xml:space="preserve">Hvordan </w:t>
      </w:r>
      <w:r w:rsidR="00061400">
        <w:rPr>
          <w:lang w:val="nb-NO"/>
        </w:rPr>
        <w:t>få</w:t>
      </w:r>
      <w:r w:rsidRPr="003A1BA3">
        <w:rPr>
          <w:lang w:val="nb-NO"/>
        </w:rPr>
        <w:t xml:space="preserve"> databaseinnholdet </w:t>
      </w:r>
      <w:r>
        <w:rPr>
          <w:lang w:val="nb-NO"/>
        </w:rPr>
        <w:t>mi</w:t>
      </w:r>
      <w:r w:rsidR="006D4049">
        <w:rPr>
          <w:lang w:val="nb-NO"/>
        </w:rPr>
        <w:t>t</w:t>
      </w:r>
      <w:r>
        <w:rPr>
          <w:lang w:val="nb-NO"/>
        </w:rPr>
        <w:t>t til din maskin:</w:t>
      </w:r>
    </w:p>
    <w:p w14:paraId="1986166B" w14:textId="77777777" w:rsidR="004E349E" w:rsidRDefault="004E349E" w:rsidP="005577DE">
      <w:pPr>
        <w:rPr>
          <w:b/>
          <w:bCs/>
          <w:lang w:val="nb-NO"/>
        </w:rPr>
      </w:pPr>
    </w:p>
    <w:p w14:paraId="37F553C0" w14:textId="1DA45E6A" w:rsidR="003A1BA3" w:rsidRPr="00D02930" w:rsidRDefault="003A1BA3" w:rsidP="005577DE">
      <w:pPr>
        <w:rPr>
          <w:lang w:val="nb-NO"/>
        </w:rPr>
      </w:pPr>
      <w:r w:rsidRPr="00D02930">
        <w:rPr>
          <w:lang w:val="nb-NO"/>
        </w:rPr>
        <w:t xml:space="preserve">Det er en forskjell å ha </w:t>
      </w:r>
      <w:proofErr w:type="spellStart"/>
      <w:r w:rsidRPr="00D02930">
        <w:rPr>
          <w:lang w:val="nb-NO"/>
        </w:rPr>
        <w:t>backup</w:t>
      </w:r>
      <w:proofErr w:type="spellEnd"/>
      <w:r w:rsidRPr="00D02930">
        <w:rPr>
          <w:lang w:val="nb-NO"/>
        </w:rPr>
        <w:t xml:space="preserve"> av koden </w:t>
      </w:r>
      <w:r w:rsidR="006D4049">
        <w:rPr>
          <w:lang w:val="nb-NO"/>
        </w:rPr>
        <w:t>på</w:t>
      </w:r>
      <w:r w:rsidRPr="00D02930">
        <w:rPr>
          <w:lang w:val="nb-NO"/>
        </w:rPr>
        <w:t xml:space="preserve"> databasen og selve innholdet og strukturen som </w:t>
      </w:r>
      <w:r w:rsidR="00D02930" w:rsidRPr="00D02930">
        <w:rPr>
          <w:lang w:val="nb-NO"/>
        </w:rPr>
        <w:t xml:space="preserve">jeg har laget her. Derfor har </w:t>
      </w:r>
      <w:proofErr w:type="spellStart"/>
      <w:r w:rsidR="006D4049">
        <w:rPr>
          <w:lang w:val="nb-NO"/>
        </w:rPr>
        <w:t>phpmyadmin</w:t>
      </w:r>
      <w:proofErr w:type="spellEnd"/>
      <w:r w:rsidR="006D4049">
        <w:rPr>
          <w:lang w:val="nb-NO"/>
        </w:rPr>
        <w:t xml:space="preserve"> laget en funksjonalitet som gjør dette for deg. </w:t>
      </w:r>
    </w:p>
    <w:p w14:paraId="4D08837E" w14:textId="09F206B9" w:rsidR="00216C1C" w:rsidRPr="008D598C" w:rsidRDefault="0048194A">
      <w:pPr>
        <w:rPr>
          <w:sz w:val="24"/>
          <w:szCs w:val="24"/>
          <w:lang w:val="nb-NO"/>
        </w:rPr>
      </w:pPr>
      <w:r w:rsidRPr="008D598C">
        <w:rPr>
          <w:sz w:val="24"/>
          <w:szCs w:val="24"/>
          <w:lang w:val="nb-NO"/>
        </w:rPr>
        <w:t xml:space="preserve">På </w:t>
      </w:r>
      <w:proofErr w:type="spellStart"/>
      <w:r w:rsidR="00E57ED1" w:rsidRPr="008D598C">
        <w:rPr>
          <w:sz w:val="24"/>
          <w:szCs w:val="24"/>
          <w:lang w:val="nb-NO"/>
        </w:rPr>
        <w:t>php</w:t>
      </w:r>
      <w:r w:rsidRPr="008D598C">
        <w:rPr>
          <w:sz w:val="24"/>
          <w:szCs w:val="24"/>
          <w:lang w:val="nb-NO"/>
        </w:rPr>
        <w:t>MyAdmin</w:t>
      </w:r>
      <w:proofErr w:type="spellEnd"/>
      <w:r w:rsidRPr="008D598C">
        <w:rPr>
          <w:sz w:val="24"/>
          <w:szCs w:val="24"/>
          <w:lang w:val="nb-NO"/>
        </w:rPr>
        <w:t xml:space="preserve"> siden så skal du trykke på </w:t>
      </w:r>
      <w:r w:rsidRPr="008D598C">
        <w:rPr>
          <w:b/>
          <w:bCs/>
          <w:sz w:val="24"/>
          <w:szCs w:val="24"/>
          <w:lang w:val="nb-NO"/>
        </w:rPr>
        <w:t>import</w:t>
      </w:r>
      <w:r w:rsidR="0086493A" w:rsidRPr="008D598C">
        <w:rPr>
          <w:sz w:val="24"/>
          <w:szCs w:val="24"/>
          <w:lang w:val="nb-NO"/>
        </w:rPr>
        <w:t xml:space="preserve">, dermed vil du bli sendt til følgende side: </w:t>
      </w:r>
    </w:p>
    <w:p w14:paraId="1F1A491B" w14:textId="472BF87C" w:rsidR="0086493A" w:rsidRDefault="00FB28CE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F9DAD7" wp14:editId="10C9C384">
                <wp:simplePos x="0" y="0"/>
                <wp:positionH relativeFrom="column">
                  <wp:posOffset>1173480</wp:posOffset>
                </wp:positionH>
                <wp:positionV relativeFrom="paragraph">
                  <wp:posOffset>937260</wp:posOffset>
                </wp:positionV>
                <wp:extent cx="1391285" cy="463580"/>
                <wp:effectExtent l="0" t="0" r="1841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358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750DA" id="Oval 14" o:spid="_x0000_s1026" style="position:absolute;margin-left:92.4pt;margin-top:73.8pt;width:109.55pt;height: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" fillcolor="black" strokeweight=".5mm">
                <v:fill opacity="3341f"/>
                <v:stroke joinstyle="miter"/>
              </v:oval>
            </w:pict>
          </mc:Fallback>
        </mc:AlternateContent>
      </w:r>
      <w:r w:rsidR="00FD2396" w:rsidRPr="00FD2396">
        <w:rPr>
          <w:noProof/>
          <w:sz w:val="24"/>
          <w:szCs w:val="24"/>
          <w:lang w:val="nb-NO"/>
        </w:rPr>
        <w:drawing>
          <wp:inline distT="0" distB="0" distL="0" distR="0" wp14:anchorId="639FA268" wp14:editId="75336E2D">
            <wp:extent cx="4395894" cy="2472690"/>
            <wp:effectExtent l="0" t="0" r="5080" b="3810"/>
            <wp:docPr id="12" name="Picture 1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Et bilde som inneholder teks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027" cy="24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0C8" w14:textId="77525B3F" w:rsidR="00F96595" w:rsidRDefault="00FD239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På denne siden så velger du filen du har lyst til å </w:t>
      </w:r>
      <w:proofErr w:type="spellStart"/>
      <w:r>
        <w:rPr>
          <w:sz w:val="24"/>
          <w:szCs w:val="24"/>
          <w:lang w:val="nb-NO"/>
        </w:rPr>
        <w:t>importe</w:t>
      </w:r>
      <w:proofErr w:type="spellEnd"/>
      <w:r>
        <w:rPr>
          <w:sz w:val="24"/>
          <w:szCs w:val="24"/>
          <w:lang w:val="nb-NO"/>
        </w:rPr>
        <w:t xml:space="preserve"> ved å trykke på </w:t>
      </w:r>
      <w:proofErr w:type="spellStart"/>
      <w:r w:rsidR="00B1575F" w:rsidRPr="00B1575F">
        <w:rPr>
          <w:b/>
          <w:bCs/>
          <w:sz w:val="24"/>
          <w:szCs w:val="24"/>
          <w:lang w:val="nb-NO"/>
        </w:rPr>
        <w:t>choose</w:t>
      </w:r>
      <w:proofErr w:type="spellEnd"/>
      <w:r w:rsidR="00B1575F" w:rsidRPr="00B1575F">
        <w:rPr>
          <w:b/>
          <w:bCs/>
          <w:sz w:val="24"/>
          <w:szCs w:val="24"/>
          <w:lang w:val="nb-NO"/>
        </w:rPr>
        <w:t xml:space="preserve"> file</w:t>
      </w:r>
      <w:r w:rsidR="00607115">
        <w:rPr>
          <w:sz w:val="24"/>
          <w:szCs w:val="24"/>
          <w:lang w:val="nb-NO"/>
        </w:rPr>
        <w:t>.</w:t>
      </w:r>
      <w:r w:rsidR="00F96595">
        <w:rPr>
          <w:sz w:val="24"/>
          <w:szCs w:val="24"/>
          <w:lang w:val="nb-NO"/>
        </w:rPr>
        <w:t xml:space="preserve"> </w:t>
      </w:r>
      <w:r w:rsidR="00E43A00">
        <w:rPr>
          <w:sz w:val="24"/>
          <w:szCs w:val="24"/>
          <w:lang w:val="nb-NO"/>
        </w:rPr>
        <w:t>I</w:t>
      </w:r>
      <w:r w:rsidR="00F96595">
        <w:rPr>
          <w:sz w:val="24"/>
          <w:szCs w:val="24"/>
          <w:lang w:val="nb-NO"/>
        </w:rPr>
        <w:t xml:space="preserve"> dette tilfellet er</w:t>
      </w:r>
      <w:r w:rsidR="00E43A00">
        <w:rPr>
          <w:sz w:val="24"/>
          <w:szCs w:val="24"/>
          <w:lang w:val="nb-NO"/>
        </w:rPr>
        <w:t xml:space="preserve"> </w:t>
      </w:r>
      <w:r w:rsidR="000C0F44">
        <w:rPr>
          <w:sz w:val="24"/>
          <w:szCs w:val="24"/>
          <w:lang w:val="nb-NO"/>
        </w:rPr>
        <w:t xml:space="preserve">filen </w:t>
      </w:r>
      <w:proofErr w:type="spellStart"/>
      <w:r w:rsidR="000C0F44" w:rsidRPr="000C0F44">
        <w:rPr>
          <w:b/>
          <w:bCs/>
          <w:sz w:val="24"/>
          <w:szCs w:val="24"/>
          <w:lang w:val="nb-NO"/>
        </w:rPr>
        <w:t>kantine.sql</w:t>
      </w:r>
      <w:proofErr w:type="spellEnd"/>
      <w:r w:rsidR="00F96595">
        <w:rPr>
          <w:sz w:val="24"/>
          <w:szCs w:val="24"/>
          <w:lang w:val="nb-NO"/>
        </w:rPr>
        <w:t xml:space="preserve">: </w:t>
      </w:r>
    </w:p>
    <w:p w14:paraId="4AE4D564" w14:textId="59D52BC6" w:rsidR="00F96595" w:rsidRDefault="00F96595">
      <w:pPr>
        <w:rPr>
          <w:sz w:val="24"/>
          <w:szCs w:val="24"/>
          <w:lang w:val="nb-NO"/>
        </w:rPr>
      </w:pPr>
      <w:r w:rsidRPr="000A0A6A">
        <w:rPr>
          <w:noProof/>
          <w:sz w:val="24"/>
          <w:szCs w:val="24"/>
          <w:lang w:val="nb-NO"/>
        </w:rPr>
        <w:drawing>
          <wp:inline distT="0" distB="0" distL="0" distR="0" wp14:anchorId="61FD2DE9" wp14:editId="637C3C2D">
            <wp:extent cx="5943600" cy="1073150"/>
            <wp:effectExtent l="0" t="0" r="0" b="0"/>
            <wp:docPr id="9" name="Pictur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ED7E" w14:textId="6702DA4E" w:rsidR="00607115" w:rsidRPr="00227A43" w:rsidRDefault="0085019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Denne filen finner du inne på </w:t>
      </w:r>
      <w:r w:rsidR="009364CD">
        <w:rPr>
          <w:sz w:val="24"/>
          <w:szCs w:val="24"/>
          <w:lang w:val="nb-NO"/>
        </w:rPr>
        <w:t>GitHub</w:t>
      </w:r>
      <w:r>
        <w:rPr>
          <w:sz w:val="24"/>
          <w:szCs w:val="24"/>
          <w:lang w:val="nb-NO"/>
        </w:rPr>
        <w:t xml:space="preserve"> profilen min. </w:t>
      </w:r>
      <w:r w:rsidR="00607115">
        <w:rPr>
          <w:sz w:val="24"/>
          <w:szCs w:val="24"/>
          <w:lang w:val="nb-NO"/>
        </w:rPr>
        <w:t xml:space="preserve">Deretter må du passe på at </w:t>
      </w:r>
      <w:r w:rsidR="00C90DB2">
        <w:rPr>
          <w:sz w:val="24"/>
          <w:szCs w:val="24"/>
          <w:lang w:val="nb-NO"/>
        </w:rPr>
        <w:t xml:space="preserve">formatet </w:t>
      </w:r>
      <w:r w:rsidR="002E0E46">
        <w:rPr>
          <w:sz w:val="24"/>
          <w:szCs w:val="24"/>
          <w:lang w:val="nb-NO"/>
        </w:rPr>
        <w:t xml:space="preserve">på filen er </w:t>
      </w:r>
      <w:r w:rsidR="002E0E46" w:rsidRPr="002E0E46">
        <w:rPr>
          <w:b/>
          <w:bCs/>
          <w:sz w:val="24"/>
          <w:szCs w:val="24"/>
          <w:lang w:val="nb-NO"/>
        </w:rPr>
        <w:t>SQL</w:t>
      </w:r>
      <w:r w:rsidR="00227A43">
        <w:rPr>
          <w:sz w:val="24"/>
          <w:szCs w:val="24"/>
          <w:lang w:val="nb-NO"/>
        </w:rPr>
        <w:t>:</w:t>
      </w:r>
    </w:p>
    <w:p w14:paraId="66CFD34C" w14:textId="23A983F2" w:rsidR="00227A43" w:rsidRPr="00607115" w:rsidRDefault="00227A43">
      <w:pPr>
        <w:rPr>
          <w:sz w:val="24"/>
          <w:szCs w:val="24"/>
          <w:lang w:val="nb-NO"/>
        </w:rPr>
      </w:pPr>
      <w:r w:rsidRPr="00227A43">
        <w:rPr>
          <w:noProof/>
          <w:sz w:val="24"/>
          <w:szCs w:val="24"/>
          <w:lang w:val="nb-NO"/>
        </w:rPr>
        <w:drawing>
          <wp:inline distT="0" distB="0" distL="0" distR="0" wp14:anchorId="3937A133" wp14:editId="262FE38B">
            <wp:extent cx="1714739" cy="1562318"/>
            <wp:effectExtent l="0" t="0" r="0" b="0"/>
            <wp:docPr id="15" name="Picture 1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 descr="Et bilde som inneholder teks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03AC" w14:textId="3F91DAD6" w:rsidR="00216C1C" w:rsidRPr="00F63226" w:rsidRDefault="00216C1C">
      <w:pPr>
        <w:rPr>
          <w:sz w:val="24"/>
          <w:szCs w:val="24"/>
          <w:lang w:val="nb-NO"/>
        </w:rPr>
      </w:pPr>
    </w:p>
    <w:p w14:paraId="40D11375" w14:textId="6C41508B" w:rsidR="0023372F" w:rsidRDefault="00C202F2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du er fornøyd med alt </w:t>
      </w:r>
      <w:r w:rsidR="00051782">
        <w:rPr>
          <w:sz w:val="24"/>
          <w:szCs w:val="24"/>
          <w:lang w:val="nb-NO"/>
        </w:rPr>
        <w:t xml:space="preserve">så trykker på </w:t>
      </w:r>
      <w:r w:rsidR="00051782" w:rsidRPr="00051782">
        <w:rPr>
          <w:b/>
          <w:bCs/>
          <w:sz w:val="24"/>
          <w:szCs w:val="24"/>
          <w:lang w:val="nb-NO"/>
        </w:rPr>
        <w:t>import</w:t>
      </w:r>
      <w:r w:rsidR="00051782">
        <w:rPr>
          <w:sz w:val="24"/>
          <w:szCs w:val="24"/>
          <w:lang w:val="nb-NO"/>
        </w:rPr>
        <w:t>.</w:t>
      </w:r>
    </w:p>
    <w:p w14:paraId="782C8026" w14:textId="77777777" w:rsidR="00F35A37" w:rsidRDefault="00F35A37">
      <w:pPr>
        <w:rPr>
          <w:sz w:val="24"/>
          <w:szCs w:val="24"/>
          <w:lang w:val="nb-NO"/>
        </w:rPr>
      </w:pPr>
    </w:p>
    <w:p w14:paraId="126A2EA5" w14:textId="18C0233C" w:rsidR="00A75725" w:rsidRPr="004F67A1" w:rsidRDefault="00F35A3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Du kan også bruke en </w:t>
      </w:r>
      <w:proofErr w:type="spellStart"/>
      <w:r>
        <w:rPr>
          <w:sz w:val="24"/>
          <w:szCs w:val="24"/>
          <w:lang w:val="nb-NO"/>
        </w:rPr>
        <w:t>sql-backup</w:t>
      </w:r>
      <w:proofErr w:type="spellEnd"/>
      <w:r>
        <w:rPr>
          <w:sz w:val="24"/>
          <w:szCs w:val="24"/>
          <w:lang w:val="nb-NO"/>
        </w:rPr>
        <w:t xml:space="preserve"> program som automatisk tar </w:t>
      </w:r>
      <w:proofErr w:type="spellStart"/>
      <w:r>
        <w:rPr>
          <w:sz w:val="24"/>
          <w:szCs w:val="24"/>
          <w:lang w:val="nb-NO"/>
        </w:rPr>
        <w:t>backups</w:t>
      </w:r>
      <w:proofErr w:type="spellEnd"/>
      <w:r>
        <w:rPr>
          <w:sz w:val="24"/>
          <w:szCs w:val="24"/>
          <w:lang w:val="nb-NO"/>
        </w:rPr>
        <w:t xml:space="preserve"> av din database og innholdet som er lagret her. </w:t>
      </w:r>
      <w:r w:rsidR="00B27F5A">
        <w:rPr>
          <w:sz w:val="24"/>
          <w:szCs w:val="24"/>
          <w:lang w:val="nb-NO"/>
        </w:rPr>
        <w:t>Kan lastes gjennom følgende lenke:</w:t>
      </w:r>
      <w:r w:rsidR="004F67A1">
        <w:rPr>
          <w:sz w:val="24"/>
          <w:szCs w:val="24"/>
          <w:lang w:val="nb-NO"/>
        </w:rPr>
        <w:t xml:space="preserve"> </w:t>
      </w:r>
      <w:hyperlink r:id="rId16" w:history="1">
        <w:r w:rsidR="004F67A1" w:rsidRPr="00480A8C">
          <w:rPr>
            <w:rStyle w:val="Hyperlink"/>
            <w:sz w:val="24"/>
            <w:szCs w:val="24"/>
            <w:lang w:val="nb-NO"/>
          </w:rPr>
          <w:t>https://sqlbackupandftp.com/</w:t>
        </w:r>
      </w:hyperlink>
      <w:r w:rsidR="00A75725">
        <w:rPr>
          <w:rStyle w:val="Hyperlink"/>
          <w:sz w:val="24"/>
          <w:szCs w:val="24"/>
          <w:lang w:val="nb-NO"/>
        </w:rPr>
        <w:t xml:space="preserve">.  </w:t>
      </w:r>
    </w:p>
    <w:p w14:paraId="170BF2F0" w14:textId="5294DE80" w:rsidR="00F54630" w:rsidRDefault="00F54630" w:rsidP="00F54630">
      <w:pPr>
        <w:rPr>
          <w:sz w:val="24"/>
          <w:szCs w:val="24"/>
          <w:lang w:val="nb-NO"/>
        </w:rPr>
      </w:pPr>
      <w:r w:rsidRPr="00EB4B3D">
        <w:rPr>
          <w:sz w:val="24"/>
          <w:szCs w:val="24"/>
          <w:lang w:val="nb-NO"/>
        </w:rPr>
        <w:lastRenderedPageBreak/>
        <w:t xml:space="preserve">Dette er en applikasjon som lar oss ta back-up kopier av våre SQL-databaser og lagre dem på for eksempel OneDrive. Denne applikasjonen fungerer ved å koble </w:t>
      </w:r>
      <w:r>
        <w:rPr>
          <w:sz w:val="24"/>
          <w:szCs w:val="24"/>
          <w:lang w:val="nb-NO"/>
        </w:rPr>
        <w:t xml:space="preserve">til </w:t>
      </w:r>
      <w:r w:rsidRPr="00EB4B3D">
        <w:rPr>
          <w:sz w:val="24"/>
          <w:szCs w:val="24"/>
          <w:lang w:val="nb-NO"/>
        </w:rPr>
        <w:t xml:space="preserve">SQL serveren og dermed vil den automatisk ta kopier av din database. Uten å gjøre det like tungvint </w:t>
      </w:r>
      <w:r>
        <w:rPr>
          <w:sz w:val="24"/>
          <w:szCs w:val="24"/>
          <w:lang w:val="nb-NO"/>
        </w:rPr>
        <w:t xml:space="preserve">med </w:t>
      </w:r>
      <w:r w:rsidRPr="00EB4B3D">
        <w:rPr>
          <w:sz w:val="24"/>
          <w:szCs w:val="24"/>
          <w:lang w:val="nb-NO"/>
        </w:rPr>
        <w:t xml:space="preserve">metoden jeg brukte </w:t>
      </w:r>
      <w:r w:rsidR="001F1C6F">
        <w:rPr>
          <w:sz w:val="24"/>
          <w:szCs w:val="24"/>
          <w:lang w:val="nb-NO"/>
        </w:rPr>
        <w:t>øverst</w:t>
      </w:r>
      <w:r w:rsidRPr="00EB4B3D">
        <w:rPr>
          <w:sz w:val="24"/>
          <w:szCs w:val="24"/>
          <w:lang w:val="nb-NO"/>
        </w:rPr>
        <w:t xml:space="preserve">. Man kan angi tidspunkter på når vi vil at </w:t>
      </w:r>
      <w:proofErr w:type="spellStart"/>
      <w:r w:rsidRPr="00EB4B3D">
        <w:rPr>
          <w:sz w:val="24"/>
          <w:szCs w:val="24"/>
          <w:lang w:val="nb-NO"/>
        </w:rPr>
        <w:t>backup</w:t>
      </w:r>
      <w:proofErr w:type="spellEnd"/>
      <w:r w:rsidRPr="00EB4B3D">
        <w:rPr>
          <w:sz w:val="24"/>
          <w:szCs w:val="24"/>
          <w:lang w:val="nb-NO"/>
        </w:rPr>
        <w:t>-ene skal skje. I tillegg til dette har applikasjonen en funksjonalitet som gjør at du kan kryptere back-</w:t>
      </w:r>
      <w:proofErr w:type="spellStart"/>
      <w:r w:rsidRPr="00EB4B3D">
        <w:rPr>
          <w:sz w:val="24"/>
          <w:szCs w:val="24"/>
          <w:lang w:val="nb-NO"/>
        </w:rPr>
        <w:t>upene</w:t>
      </w:r>
      <w:proofErr w:type="spellEnd"/>
      <w:r w:rsidRPr="00EB4B3D">
        <w:rPr>
          <w:sz w:val="24"/>
          <w:szCs w:val="24"/>
          <w:lang w:val="nb-NO"/>
        </w:rPr>
        <w:t xml:space="preserve"> med passordbeskyttelse slik at den er trygg og sikker under overføring og lagring av data. </w:t>
      </w:r>
    </w:p>
    <w:p w14:paraId="18A60FE9" w14:textId="77777777" w:rsidR="00865753" w:rsidRDefault="00865753">
      <w:pPr>
        <w:rPr>
          <w:b/>
          <w:bCs/>
          <w:sz w:val="24"/>
          <w:szCs w:val="24"/>
          <w:lang w:val="nb-NO"/>
        </w:rPr>
      </w:pPr>
    </w:p>
    <w:p w14:paraId="2C4099A7" w14:textId="45535F07" w:rsidR="00A221AC" w:rsidRPr="00D6264D" w:rsidRDefault="00A221AC" w:rsidP="00D6264D">
      <w:pPr>
        <w:pStyle w:val="Heading1"/>
        <w:rPr>
          <w:lang w:val="nb-NO"/>
        </w:rPr>
      </w:pPr>
    </w:p>
    <w:p w14:paraId="2A7174B3" w14:textId="622C46E3" w:rsidR="00A221AC" w:rsidRPr="00D6264D" w:rsidRDefault="00A221AC" w:rsidP="00D6264D">
      <w:pPr>
        <w:pStyle w:val="Heading1"/>
        <w:rPr>
          <w:lang w:val="nb-NO"/>
        </w:rPr>
      </w:pPr>
      <w:r w:rsidRPr="00D6264D">
        <w:rPr>
          <w:lang w:val="nb-NO"/>
        </w:rPr>
        <w:t xml:space="preserve">Hvordan få server PC </w:t>
      </w:r>
      <w:r w:rsidR="00673C6A" w:rsidRPr="00D6264D">
        <w:rPr>
          <w:lang w:val="nb-NO"/>
        </w:rPr>
        <w:t>og klient til å kommunisere</w:t>
      </w:r>
      <w:r w:rsidR="00B03304" w:rsidRPr="00D6264D">
        <w:rPr>
          <w:lang w:val="nb-NO"/>
        </w:rPr>
        <w:t>?</w:t>
      </w:r>
    </w:p>
    <w:p w14:paraId="7E7A1C36" w14:textId="199CD1A8" w:rsidR="009E582A" w:rsidRPr="009E582A" w:rsidRDefault="009E582A">
      <w:pPr>
        <w:rPr>
          <w:sz w:val="24"/>
          <w:szCs w:val="24"/>
          <w:lang w:val="nb-NO"/>
        </w:rPr>
      </w:pPr>
      <w:r w:rsidRPr="009E582A">
        <w:rPr>
          <w:sz w:val="24"/>
          <w:szCs w:val="24"/>
          <w:lang w:val="nb-NO"/>
        </w:rPr>
        <w:t xml:space="preserve">Du trenger to nettverkskabler og en </w:t>
      </w:r>
      <w:proofErr w:type="spellStart"/>
      <w:r w:rsidRPr="009E582A">
        <w:rPr>
          <w:sz w:val="24"/>
          <w:szCs w:val="24"/>
          <w:lang w:val="nb-NO"/>
        </w:rPr>
        <w:t>switch</w:t>
      </w:r>
      <w:proofErr w:type="spellEnd"/>
      <w:r w:rsidRPr="009E582A">
        <w:rPr>
          <w:sz w:val="24"/>
          <w:szCs w:val="24"/>
          <w:lang w:val="nb-NO"/>
        </w:rPr>
        <w:t xml:space="preserve"> som skal kobles på s</w:t>
      </w:r>
      <w:r>
        <w:rPr>
          <w:sz w:val="24"/>
          <w:szCs w:val="24"/>
          <w:lang w:val="nb-NO"/>
        </w:rPr>
        <w:t>erver og klient pc-en.</w:t>
      </w:r>
    </w:p>
    <w:p w14:paraId="6CF347A3" w14:textId="52888CDE" w:rsidR="007E1C2D" w:rsidRDefault="0094173C" w:rsidP="005715D7">
      <w:pPr>
        <w:rPr>
          <w:del w:id="0" w:author="Sanchay Thayananthan"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Først så må du sette statisk </w:t>
      </w:r>
      <w:r w:rsidR="00E93E55">
        <w:rPr>
          <w:sz w:val="24"/>
          <w:szCs w:val="24"/>
          <w:lang w:val="nb-NO"/>
        </w:rPr>
        <w:t xml:space="preserve">IP på server pc-en. </w:t>
      </w:r>
      <w:r w:rsidR="006578BA">
        <w:rPr>
          <w:sz w:val="24"/>
          <w:szCs w:val="24"/>
          <w:lang w:val="nb-NO"/>
        </w:rPr>
        <w:t xml:space="preserve">Slik som </w:t>
      </w:r>
      <w:proofErr w:type="spellStart"/>
      <w:r w:rsidR="006578BA">
        <w:rPr>
          <w:sz w:val="24"/>
          <w:szCs w:val="24"/>
          <w:lang w:val="nb-NO"/>
        </w:rPr>
        <w:t>dette:</w:t>
      </w:r>
    </w:p>
    <w:p w14:paraId="26383191" w14:textId="44627C4C" w:rsidR="00767913" w:rsidRDefault="00C47617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Åpne</w:t>
      </w:r>
      <w:proofErr w:type="spellEnd"/>
      <w:r>
        <w:rPr>
          <w:sz w:val="24"/>
          <w:szCs w:val="24"/>
          <w:lang w:val="nb-NO"/>
        </w:rPr>
        <w:t xml:space="preserve"> terminalvinduet med snarveien, </w:t>
      </w:r>
      <w:proofErr w:type="spellStart"/>
      <w:r w:rsidR="006578BA">
        <w:rPr>
          <w:sz w:val="24"/>
          <w:szCs w:val="24"/>
          <w:lang w:val="nb-NO"/>
        </w:rPr>
        <w:t>C</w:t>
      </w:r>
      <w:r w:rsidR="00B708AC">
        <w:rPr>
          <w:sz w:val="24"/>
          <w:szCs w:val="24"/>
          <w:lang w:val="nb-NO"/>
        </w:rPr>
        <w:t>trl</w:t>
      </w:r>
      <w:r>
        <w:rPr>
          <w:sz w:val="24"/>
          <w:szCs w:val="24"/>
          <w:lang w:val="nb-NO"/>
        </w:rPr>
        <w:t>+</w:t>
      </w:r>
      <w:r w:rsidR="006578BA">
        <w:rPr>
          <w:sz w:val="24"/>
          <w:szCs w:val="24"/>
          <w:lang w:val="nb-NO"/>
        </w:rPr>
        <w:t>Alt</w:t>
      </w:r>
      <w:r>
        <w:rPr>
          <w:sz w:val="24"/>
          <w:szCs w:val="24"/>
          <w:lang w:val="nb-NO"/>
        </w:rPr>
        <w:t>+</w:t>
      </w:r>
      <w:r w:rsidR="006578BA">
        <w:rPr>
          <w:sz w:val="24"/>
          <w:szCs w:val="24"/>
          <w:lang w:val="nb-NO"/>
        </w:rPr>
        <w:t>T</w:t>
      </w:r>
      <w:proofErr w:type="spellEnd"/>
    </w:p>
    <w:p w14:paraId="4155D8F7" w14:textId="25848171" w:rsidR="00C47617" w:rsidRDefault="00B708AC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Sjekk</w:t>
      </w:r>
      <w:r w:rsidR="00C47617">
        <w:rPr>
          <w:sz w:val="24"/>
          <w:szCs w:val="24"/>
          <w:lang w:val="nb-NO"/>
        </w:rPr>
        <w:t xml:space="preserve"> nåværende nettverks </w:t>
      </w:r>
      <w:proofErr w:type="spellStart"/>
      <w:r w:rsidR="00C47617">
        <w:rPr>
          <w:sz w:val="24"/>
          <w:szCs w:val="24"/>
          <w:lang w:val="nb-NO"/>
        </w:rPr>
        <w:t>interface</w:t>
      </w:r>
      <w:proofErr w:type="spellEnd"/>
      <w:r w:rsidR="00C47617">
        <w:rPr>
          <w:sz w:val="24"/>
          <w:szCs w:val="24"/>
          <w:lang w:val="nb-NO"/>
        </w:rPr>
        <w:t xml:space="preserve"> med følgende kommando: </w:t>
      </w:r>
      <w:proofErr w:type="spellStart"/>
      <w:r w:rsidR="00C47617">
        <w:rPr>
          <w:sz w:val="24"/>
          <w:szCs w:val="24"/>
          <w:lang w:val="nb-NO"/>
        </w:rPr>
        <w:t>ip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addr</w:t>
      </w:r>
      <w:proofErr w:type="spellEnd"/>
    </w:p>
    <w:p w14:paraId="6D4D1A47" w14:textId="641A19FC" w:rsidR="00C47617" w:rsidRDefault="00B708AC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</w:t>
      </w:r>
      <w:r w:rsidR="00C47617">
        <w:rPr>
          <w:sz w:val="24"/>
          <w:szCs w:val="24"/>
          <w:lang w:val="nb-NO"/>
        </w:rPr>
        <w:t xml:space="preserve">e hvilken </w:t>
      </w:r>
      <w:proofErr w:type="spellStart"/>
      <w:r w:rsidR="00C47617">
        <w:rPr>
          <w:sz w:val="24"/>
          <w:szCs w:val="24"/>
          <w:lang w:val="nb-NO"/>
        </w:rPr>
        <w:t>interface</w:t>
      </w:r>
      <w:proofErr w:type="spellEnd"/>
      <w:r w:rsidR="00C47617">
        <w:rPr>
          <w:sz w:val="24"/>
          <w:szCs w:val="24"/>
          <w:lang w:val="nb-NO"/>
        </w:rPr>
        <w:t xml:space="preserve"> du har lyst til </w:t>
      </w:r>
      <w:proofErr w:type="gramStart"/>
      <w:r w:rsidR="00C47617">
        <w:rPr>
          <w:sz w:val="24"/>
          <w:szCs w:val="24"/>
          <w:lang w:val="nb-NO"/>
        </w:rPr>
        <w:t>endre</w:t>
      </w:r>
      <w:proofErr w:type="gramEnd"/>
      <w:r w:rsidR="00C47617">
        <w:rPr>
          <w:sz w:val="24"/>
          <w:szCs w:val="24"/>
          <w:lang w:val="nb-NO"/>
        </w:rPr>
        <w:t xml:space="preserve"> og noter ned for senere bruk</w:t>
      </w:r>
    </w:p>
    <w:p w14:paraId="7CB91264" w14:textId="44C691DE" w:rsidR="00C47617" w:rsidRDefault="00B708AC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Disable</w:t>
      </w:r>
      <w:proofErr w:type="spellEnd"/>
      <w:r w:rsidR="00C47617">
        <w:rPr>
          <w:sz w:val="24"/>
          <w:szCs w:val="24"/>
          <w:lang w:val="nb-NO"/>
        </w:rPr>
        <w:t xml:space="preserve"> nåværende nettverk </w:t>
      </w:r>
      <w:proofErr w:type="spellStart"/>
      <w:r w:rsidR="00C47617">
        <w:rPr>
          <w:sz w:val="24"/>
          <w:szCs w:val="24"/>
          <w:lang w:val="nb-NO"/>
        </w:rPr>
        <w:t>user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interface</w:t>
      </w:r>
      <w:proofErr w:type="spellEnd"/>
      <w:r w:rsidR="00C47617">
        <w:rPr>
          <w:sz w:val="24"/>
          <w:szCs w:val="24"/>
          <w:lang w:val="nb-NO"/>
        </w:rPr>
        <w:t xml:space="preserve"> med å kjøre følgende kommando: </w:t>
      </w:r>
      <w:proofErr w:type="spellStart"/>
      <w:r w:rsidR="00C47617">
        <w:rPr>
          <w:sz w:val="24"/>
          <w:szCs w:val="24"/>
          <w:lang w:val="nb-NO"/>
        </w:rPr>
        <w:t>sudo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ip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gramStart"/>
      <w:r w:rsidR="00C47617">
        <w:rPr>
          <w:sz w:val="24"/>
          <w:szCs w:val="24"/>
          <w:lang w:val="nb-NO"/>
        </w:rPr>
        <w:t>link</w:t>
      </w:r>
      <w:proofErr w:type="gram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set</w:t>
      </w:r>
      <w:proofErr w:type="spellEnd"/>
      <w:r w:rsidR="00C47617">
        <w:rPr>
          <w:sz w:val="24"/>
          <w:szCs w:val="24"/>
          <w:lang w:val="nb-NO"/>
        </w:rPr>
        <w:t xml:space="preserve"> &lt;</w:t>
      </w:r>
      <w:proofErr w:type="spellStart"/>
      <w:r w:rsidR="00C47617">
        <w:rPr>
          <w:sz w:val="24"/>
          <w:szCs w:val="24"/>
          <w:lang w:val="nb-NO"/>
        </w:rPr>
        <w:t>interface-name</w:t>
      </w:r>
      <w:proofErr w:type="spellEnd"/>
      <w:r w:rsidR="00C47617">
        <w:rPr>
          <w:sz w:val="24"/>
          <w:szCs w:val="24"/>
          <w:lang w:val="nb-NO"/>
        </w:rPr>
        <w:t xml:space="preserve">&gt; </w:t>
      </w:r>
      <w:proofErr w:type="spellStart"/>
      <w:r w:rsidR="00C47617">
        <w:rPr>
          <w:sz w:val="24"/>
          <w:szCs w:val="24"/>
          <w:lang w:val="nb-NO"/>
        </w:rPr>
        <w:t>down</w:t>
      </w:r>
      <w:proofErr w:type="spellEnd"/>
    </w:p>
    <w:p w14:paraId="5F83FB3B" w14:textId="347A83B6" w:rsidR="00C47617" w:rsidRDefault="00B708AC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konfigurer</w:t>
      </w:r>
      <w:r w:rsidR="00C47617">
        <w:rPr>
          <w:sz w:val="24"/>
          <w:szCs w:val="24"/>
          <w:lang w:val="nb-NO"/>
        </w:rPr>
        <w:t xml:space="preserve"> den nye </w:t>
      </w:r>
      <w:proofErr w:type="spellStart"/>
      <w:r w:rsidR="00C47617">
        <w:rPr>
          <w:sz w:val="24"/>
          <w:szCs w:val="24"/>
          <w:lang w:val="nb-NO"/>
        </w:rPr>
        <w:t>ip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addressen</w:t>
      </w:r>
      <w:proofErr w:type="spellEnd"/>
      <w:r w:rsidR="00C47617">
        <w:rPr>
          <w:sz w:val="24"/>
          <w:szCs w:val="24"/>
          <w:lang w:val="nb-NO"/>
        </w:rPr>
        <w:t xml:space="preserve"> med følgende kommando: </w:t>
      </w:r>
      <w:proofErr w:type="spellStart"/>
      <w:r w:rsidR="00C47617">
        <w:rPr>
          <w:sz w:val="24"/>
          <w:szCs w:val="24"/>
          <w:lang w:val="nb-NO"/>
        </w:rPr>
        <w:t>sudo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ip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addr</w:t>
      </w:r>
      <w:proofErr w:type="spellEnd"/>
      <w:r w:rsidR="00C47617">
        <w:rPr>
          <w:sz w:val="24"/>
          <w:szCs w:val="24"/>
          <w:lang w:val="nb-NO"/>
        </w:rPr>
        <w:t xml:space="preserve"> </w:t>
      </w:r>
      <w:proofErr w:type="spellStart"/>
      <w:r w:rsidR="00C47617">
        <w:rPr>
          <w:sz w:val="24"/>
          <w:szCs w:val="24"/>
          <w:lang w:val="nb-NO"/>
        </w:rPr>
        <w:t>add</w:t>
      </w:r>
      <w:proofErr w:type="spellEnd"/>
      <w:r w:rsidR="00C47617">
        <w:rPr>
          <w:sz w:val="24"/>
          <w:szCs w:val="24"/>
          <w:lang w:val="nb-NO"/>
        </w:rPr>
        <w:t xml:space="preserve"> &lt;</w:t>
      </w:r>
      <w:proofErr w:type="spellStart"/>
      <w:r w:rsidR="00C47617">
        <w:rPr>
          <w:sz w:val="24"/>
          <w:szCs w:val="24"/>
          <w:lang w:val="nb-NO"/>
        </w:rPr>
        <w:t>new-ip-address</w:t>
      </w:r>
      <w:proofErr w:type="spellEnd"/>
      <w:r w:rsidR="00C47617">
        <w:rPr>
          <w:sz w:val="24"/>
          <w:szCs w:val="24"/>
          <w:lang w:val="nb-NO"/>
        </w:rPr>
        <w:t>&gt;/&lt;</w:t>
      </w:r>
      <w:proofErr w:type="spellStart"/>
      <w:r w:rsidR="00C47617">
        <w:rPr>
          <w:sz w:val="24"/>
          <w:szCs w:val="24"/>
          <w:lang w:val="nb-NO"/>
        </w:rPr>
        <w:t>subnet</w:t>
      </w:r>
      <w:proofErr w:type="spellEnd"/>
      <w:r w:rsidR="00C47617">
        <w:rPr>
          <w:sz w:val="24"/>
          <w:szCs w:val="24"/>
          <w:lang w:val="nb-NO"/>
        </w:rPr>
        <w:t xml:space="preserve">-mask&gt; </w:t>
      </w:r>
      <w:proofErr w:type="spellStart"/>
      <w:r w:rsidR="00C47617">
        <w:rPr>
          <w:sz w:val="24"/>
          <w:szCs w:val="24"/>
          <w:lang w:val="nb-NO"/>
        </w:rPr>
        <w:t>dev</w:t>
      </w:r>
      <w:proofErr w:type="spellEnd"/>
      <w:r w:rsidR="00C47617">
        <w:rPr>
          <w:sz w:val="24"/>
          <w:szCs w:val="24"/>
          <w:lang w:val="nb-NO"/>
        </w:rPr>
        <w:t xml:space="preserve"> &lt;</w:t>
      </w:r>
      <w:proofErr w:type="spellStart"/>
      <w:r w:rsidR="00C47617">
        <w:rPr>
          <w:sz w:val="24"/>
          <w:szCs w:val="24"/>
          <w:lang w:val="nb-NO"/>
        </w:rPr>
        <w:t>interface-name</w:t>
      </w:r>
      <w:proofErr w:type="spellEnd"/>
      <w:r w:rsidR="00C47617">
        <w:rPr>
          <w:sz w:val="24"/>
          <w:szCs w:val="24"/>
          <w:lang w:val="nb-NO"/>
        </w:rPr>
        <w:t>&gt;</w:t>
      </w:r>
    </w:p>
    <w:p w14:paraId="7EE1B835" w14:textId="33847E9B" w:rsidR="00C47617" w:rsidRDefault="00C47617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Bytt ut de områdene merket med &lt;&gt; med det aktuelle navnet du har lyst til å gi dem.</w:t>
      </w:r>
    </w:p>
    <w:p w14:paraId="167DC923" w14:textId="79D8A2DE" w:rsidR="00C47617" w:rsidRDefault="00C47617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Deretter må du </w:t>
      </w:r>
      <w:proofErr w:type="spellStart"/>
      <w:r>
        <w:rPr>
          <w:sz w:val="24"/>
          <w:szCs w:val="24"/>
          <w:lang w:val="nb-NO"/>
        </w:rPr>
        <w:t>enable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interface</w:t>
      </w:r>
      <w:proofErr w:type="spellEnd"/>
      <w:r>
        <w:rPr>
          <w:sz w:val="24"/>
          <w:szCs w:val="24"/>
          <w:lang w:val="nb-NO"/>
        </w:rPr>
        <w:t xml:space="preserve"> med den nye </w:t>
      </w:r>
      <w:proofErr w:type="spellStart"/>
      <w:r>
        <w:rPr>
          <w:sz w:val="24"/>
          <w:szCs w:val="24"/>
          <w:lang w:val="nb-NO"/>
        </w:rPr>
        <w:t>ip</w:t>
      </w:r>
      <w:proofErr w:type="spellEnd"/>
      <w:r>
        <w:rPr>
          <w:sz w:val="24"/>
          <w:szCs w:val="24"/>
          <w:lang w:val="nb-NO"/>
        </w:rPr>
        <w:t xml:space="preserve"> adressen, med følgende kommando: </w:t>
      </w:r>
      <w:proofErr w:type="spellStart"/>
      <w:r>
        <w:rPr>
          <w:sz w:val="24"/>
          <w:szCs w:val="24"/>
          <w:lang w:val="nb-NO"/>
        </w:rPr>
        <w:t>sudo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ip</w:t>
      </w:r>
      <w:proofErr w:type="spellEnd"/>
      <w:r>
        <w:rPr>
          <w:sz w:val="24"/>
          <w:szCs w:val="24"/>
          <w:lang w:val="nb-NO"/>
        </w:rPr>
        <w:t xml:space="preserve"> </w:t>
      </w:r>
      <w:proofErr w:type="gramStart"/>
      <w:r>
        <w:rPr>
          <w:sz w:val="24"/>
          <w:szCs w:val="24"/>
          <w:lang w:val="nb-NO"/>
        </w:rPr>
        <w:t>link</w:t>
      </w:r>
      <w:proofErr w:type="gram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set</w:t>
      </w:r>
      <w:proofErr w:type="spellEnd"/>
      <w:r>
        <w:rPr>
          <w:sz w:val="24"/>
          <w:szCs w:val="24"/>
          <w:lang w:val="nb-NO"/>
        </w:rPr>
        <w:t xml:space="preserve"> &lt;</w:t>
      </w:r>
      <w:proofErr w:type="spellStart"/>
      <w:r>
        <w:rPr>
          <w:sz w:val="24"/>
          <w:szCs w:val="24"/>
          <w:lang w:val="nb-NO"/>
        </w:rPr>
        <w:t>interface-name</w:t>
      </w:r>
      <w:proofErr w:type="spellEnd"/>
      <w:r>
        <w:rPr>
          <w:sz w:val="24"/>
          <w:szCs w:val="24"/>
          <w:lang w:val="nb-NO"/>
        </w:rPr>
        <w:t>&gt; up</w:t>
      </w:r>
    </w:p>
    <w:p w14:paraId="5060F2FA" w14:textId="52A9FEEE" w:rsidR="00C47617" w:rsidRDefault="00C47617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sjekk om alt har blitt endret med å kjøre følgende kommando: </w:t>
      </w:r>
      <w:proofErr w:type="spellStart"/>
      <w:r>
        <w:rPr>
          <w:sz w:val="24"/>
          <w:szCs w:val="24"/>
          <w:lang w:val="nb-NO"/>
        </w:rPr>
        <w:t>ip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addr</w:t>
      </w:r>
      <w:proofErr w:type="spellEnd"/>
    </w:p>
    <w:p w14:paraId="11C3B592" w14:textId="7F5A14B2" w:rsidR="00D6264D" w:rsidRPr="00C47617" w:rsidRDefault="00D6264D" w:rsidP="00C47617">
      <w:pPr>
        <w:pStyle w:val="ListParagraph"/>
        <w:numPr>
          <w:ilvl w:val="0"/>
          <w:numId w:val="4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Nå bør alle endringene være lagret.</w:t>
      </w:r>
    </w:p>
    <w:p w14:paraId="47DBF453" w14:textId="5C38F782" w:rsidR="009E582A" w:rsidRDefault="009E582A">
      <w:pPr>
        <w:rPr>
          <w:sz w:val="24"/>
          <w:szCs w:val="24"/>
          <w:lang w:val="nb-NO"/>
        </w:rPr>
      </w:pPr>
    </w:p>
    <w:p w14:paraId="6A6D9B85" w14:textId="04789A4C" w:rsidR="00CB554B" w:rsidRPr="00371ACD" w:rsidRDefault="0026725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Deretter så skal du </w:t>
      </w:r>
      <w:proofErr w:type="spellStart"/>
      <w:r>
        <w:rPr>
          <w:sz w:val="24"/>
          <w:szCs w:val="24"/>
          <w:lang w:val="nb-NO"/>
        </w:rPr>
        <w:t>pinge</w:t>
      </w:r>
      <w:proofErr w:type="spellEnd"/>
      <w:r>
        <w:rPr>
          <w:sz w:val="24"/>
          <w:szCs w:val="24"/>
          <w:lang w:val="nb-NO"/>
        </w:rPr>
        <w:t xml:space="preserve"> pc-ene for å se om de i det hele tatt kommuniserer med hverandre. Dette gjør du med følgende kommando på ledetekst</w:t>
      </w:r>
      <w:r w:rsidR="0096380E">
        <w:rPr>
          <w:sz w:val="24"/>
          <w:szCs w:val="24"/>
          <w:lang w:val="nb-NO"/>
        </w:rPr>
        <w:t xml:space="preserve">. </w:t>
      </w:r>
      <w:r w:rsidR="00371ACD">
        <w:rPr>
          <w:sz w:val="24"/>
          <w:szCs w:val="24"/>
          <w:lang w:val="nb-NO"/>
        </w:rPr>
        <w:t xml:space="preserve">Eks: </w:t>
      </w:r>
      <w:r w:rsidR="00CB554B" w:rsidRPr="00CB554B">
        <w:rPr>
          <w:b/>
          <w:bCs/>
          <w:sz w:val="24"/>
          <w:szCs w:val="24"/>
          <w:lang w:val="nb-NO"/>
        </w:rPr>
        <w:t>p</w:t>
      </w:r>
      <w:r w:rsidR="0096380E" w:rsidRPr="00CB554B">
        <w:rPr>
          <w:b/>
          <w:bCs/>
          <w:sz w:val="24"/>
          <w:szCs w:val="24"/>
          <w:lang w:val="nb-NO"/>
        </w:rPr>
        <w:t>ing</w:t>
      </w:r>
      <w:r w:rsidR="00CB554B" w:rsidRPr="00CB554B">
        <w:rPr>
          <w:b/>
          <w:bCs/>
          <w:sz w:val="24"/>
          <w:szCs w:val="24"/>
          <w:lang w:val="nb-NO"/>
        </w:rPr>
        <w:t xml:space="preserve"> XXX.XX.XXX.X</w:t>
      </w:r>
      <w:r w:rsidR="008048A0">
        <w:rPr>
          <w:b/>
          <w:bCs/>
          <w:sz w:val="24"/>
          <w:szCs w:val="24"/>
          <w:lang w:val="nb-NO"/>
        </w:rPr>
        <w:t xml:space="preserve"> </w:t>
      </w:r>
    </w:p>
    <w:p w14:paraId="2E558176" w14:textId="31795A75" w:rsidR="00CB554B" w:rsidRDefault="00CB554B">
      <w:pPr>
        <w:rPr>
          <w:b/>
          <w:bCs/>
          <w:sz w:val="24"/>
          <w:szCs w:val="24"/>
          <w:lang w:val="nb-NO"/>
        </w:rPr>
      </w:pPr>
    </w:p>
    <w:p w14:paraId="0F17A48F" w14:textId="32693285" w:rsidR="00D6264D" w:rsidRPr="00D6264D" w:rsidRDefault="00D6264D" w:rsidP="00D6264D">
      <w:pPr>
        <w:pStyle w:val="Heading1"/>
        <w:rPr>
          <w:lang w:val="nb-NO"/>
        </w:rPr>
      </w:pPr>
      <w:r w:rsidRPr="00D6264D">
        <w:rPr>
          <w:lang w:val="nb-NO"/>
        </w:rPr>
        <w:t>Connection kode</w:t>
      </w:r>
    </w:p>
    <w:p w14:paraId="08AC85B9" w14:textId="750EDA30" w:rsidR="005F7BF8" w:rsidRDefault="005A57C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På Connection delen av koden</w:t>
      </w:r>
      <w:r w:rsidR="005F7BF8" w:rsidRPr="005F7BF8">
        <w:rPr>
          <w:sz w:val="24"/>
          <w:szCs w:val="24"/>
          <w:lang w:val="nb-NO"/>
        </w:rPr>
        <w:t xml:space="preserve"> må du </w:t>
      </w:r>
      <w:r w:rsidR="005631CC">
        <w:rPr>
          <w:sz w:val="24"/>
          <w:szCs w:val="24"/>
          <w:lang w:val="nb-NO"/>
        </w:rPr>
        <w:t xml:space="preserve">huske å </w:t>
      </w:r>
      <w:r w:rsidR="00025B1F">
        <w:rPr>
          <w:sz w:val="24"/>
          <w:szCs w:val="24"/>
          <w:lang w:val="nb-NO"/>
        </w:rPr>
        <w:t>endre</w:t>
      </w:r>
      <w:r w:rsidR="005631CC">
        <w:rPr>
          <w:sz w:val="24"/>
          <w:szCs w:val="24"/>
          <w:lang w:val="nb-NO"/>
        </w:rPr>
        <w:t xml:space="preserve"> </w:t>
      </w:r>
      <w:r w:rsidR="00025B1F">
        <w:rPr>
          <w:sz w:val="24"/>
          <w:szCs w:val="24"/>
          <w:lang w:val="nb-NO"/>
        </w:rPr>
        <w:t>IP</w:t>
      </w:r>
      <w:r w:rsidR="005631CC">
        <w:rPr>
          <w:sz w:val="24"/>
          <w:szCs w:val="24"/>
          <w:lang w:val="nb-NO"/>
        </w:rPr>
        <w:t>-adressen til server-</w:t>
      </w:r>
      <w:r w:rsidR="00507F88">
        <w:rPr>
          <w:sz w:val="24"/>
          <w:szCs w:val="24"/>
          <w:lang w:val="nb-NO"/>
        </w:rPr>
        <w:t>pc-en</w:t>
      </w:r>
      <w:r w:rsidR="005631CC">
        <w:rPr>
          <w:sz w:val="24"/>
          <w:szCs w:val="24"/>
          <w:lang w:val="nb-NO"/>
        </w:rPr>
        <w:t xml:space="preserve"> </w:t>
      </w:r>
      <w:r w:rsidR="00D6264D">
        <w:rPr>
          <w:sz w:val="24"/>
          <w:szCs w:val="24"/>
          <w:lang w:val="nb-NO"/>
        </w:rPr>
        <w:t xml:space="preserve">til </w:t>
      </w:r>
      <w:proofErr w:type="spellStart"/>
      <w:r w:rsidR="00D6264D">
        <w:rPr>
          <w:sz w:val="24"/>
          <w:szCs w:val="24"/>
          <w:lang w:val="nb-NO"/>
        </w:rPr>
        <w:t>localhost</w:t>
      </w:r>
      <w:proofErr w:type="spellEnd"/>
      <w:r w:rsidR="00D6264D">
        <w:rPr>
          <w:sz w:val="24"/>
          <w:szCs w:val="24"/>
          <w:lang w:val="nb-NO"/>
        </w:rPr>
        <w:t>, men hvis folk skal gå til din nettside må de taste inn IP-adressen til maskinen din</w:t>
      </w:r>
      <w:r w:rsidR="005F7BF8" w:rsidRPr="005F7BF8">
        <w:rPr>
          <w:sz w:val="24"/>
          <w:szCs w:val="24"/>
          <w:lang w:val="nb-NO"/>
        </w:rPr>
        <w:t>:</w:t>
      </w:r>
    </w:p>
    <w:p w14:paraId="463381DA" w14:textId="726B7F25" w:rsidR="005631CC" w:rsidRPr="005F7BF8" w:rsidRDefault="00E94B12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04F43F" wp14:editId="4893E976">
                <wp:simplePos x="0" y="0"/>
                <wp:positionH relativeFrom="column">
                  <wp:posOffset>563880</wp:posOffset>
                </wp:positionH>
                <wp:positionV relativeFrom="paragraph">
                  <wp:posOffset>632460</wp:posOffset>
                </wp:positionV>
                <wp:extent cx="1844040" cy="187325"/>
                <wp:effectExtent l="0" t="0" r="22860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8732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A486" id="Rectangle 41" o:spid="_x0000_s1026" style="position:absolute;margin-left:44.4pt;margin-top:49.8pt;width:145.2pt;height:14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 w:rsidRPr="00E94B12">
        <w:rPr>
          <w:sz w:val="24"/>
          <w:szCs w:val="24"/>
          <w:lang w:val="nb-NO"/>
        </w:rPr>
        <w:drawing>
          <wp:inline distT="0" distB="0" distL="0" distR="0" wp14:anchorId="30651C32" wp14:editId="5AB249E5">
            <wp:extent cx="5943600" cy="2211705"/>
            <wp:effectExtent l="0" t="0" r="0" b="0"/>
            <wp:docPr id="180052355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3553" name="Picture 1" descr="A screen 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B9F" w14:textId="306C42C4" w:rsidR="00A221AC" w:rsidRDefault="00A221AC">
      <w:pPr>
        <w:rPr>
          <w:sz w:val="24"/>
          <w:szCs w:val="24"/>
          <w:lang w:val="nb-NO"/>
        </w:rPr>
      </w:pPr>
    </w:p>
    <w:p w14:paraId="6305F69B" w14:textId="11C2B093" w:rsidR="00D6264D" w:rsidRDefault="00D6264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 bør alt være oppe å kjøre og nettsiden bør være tilgjengelig </w:t>
      </w:r>
      <w:r w:rsidR="00DA4995">
        <w:rPr>
          <w:sz w:val="24"/>
          <w:szCs w:val="24"/>
          <w:lang w:val="nb-NO"/>
        </w:rPr>
        <w:t>for bruk</w:t>
      </w:r>
      <w:r>
        <w:rPr>
          <w:sz w:val="24"/>
          <w:szCs w:val="24"/>
          <w:lang w:val="nb-NO"/>
        </w:rPr>
        <w:t>.</w:t>
      </w:r>
    </w:p>
    <w:p w14:paraId="482E2FBF" w14:textId="77777777" w:rsidR="00D6264D" w:rsidRDefault="00D6264D" w:rsidP="00D6264D">
      <w:pPr>
        <w:pStyle w:val="Heading1"/>
        <w:rPr>
          <w:lang w:val="nb-NO"/>
        </w:rPr>
      </w:pPr>
    </w:p>
    <w:p w14:paraId="1CE96344" w14:textId="3FD7C187" w:rsidR="00DA4995" w:rsidRDefault="00641750" w:rsidP="00DA4995">
      <w:pPr>
        <w:pStyle w:val="Heading1"/>
        <w:rPr>
          <w:lang w:val="nb-NO"/>
        </w:rPr>
      </w:pPr>
      <w:r w:rsidRPr="00641750">
        <w:rPr>
          <w:lang w:val="nb-NO"/>
        </w:rPr>
        <w:t>Har du ikke tilgang til nettsiden etter alle gjennomførte steg</w:t>
      </w:r>
      <w:r w:rsidR="00DA3143" w:rsidRPr="00641750">
        <w:rPr>
          <w:lang w:val="nb-NO"/>
        </w:rPr>
        <w:t>?</w:t>
      </w:r>
    </w:p>
    <w:p w14:paraId="46F7A951" w14:textId="77777777" w:rsidR="00DA4995" w:rsidRPr="00DA4995" w:rsidRDefault="00DA4995" w:rsidP="00DA4995">
      <w:pPr>
        <w:rPr>
          <w:lang w:val="nb-NO"/>
        </w:rPr>
      </w:pPr>
    </w:p>
    <w:p w14:paraId="7C6DFB3A" w14:textId="74FCAF98" w:rsidR="004C684D" w:rsidRPr="00DA4995" w:rsidRDefault="004C684D">
      <w:pPr>
        <w:rPr>
          <w:b/>
          <w:bCs/>
          <w:sz w:val="24"/>
          <w:szCs w:val="24"/>
          <w:lang w:val="nb-NO"/>
        </w:rPr>
      </w:pPr>
      <w:r w:rsidRPr="00DA4995">
        <w:rPr>
          <w:b/>
          <w:bCs/>
          <w:sz w:val="24"/>
          <w:szCs w:val="24"/>
          <w:lang w:val="nb-NO"/>
        </w:rPr>
        <w:t xml:space="preserve">Sjekk </w:t>
      </w:r>
      <w:r w:rsidR="00D6264D" w:rsidRPr="00DA4995">
        <w:rPr>
          <w:b/>
          <w:bCs/>
          <w:sz w:val="24"/>
          <w:szCs w:val="24"/>
          <w:lang w:val="nb-NO"/>
        </w:rPr>
        <w:t>at</w:t>
      </w:r>
      <w:r w:rsidRPr="00DA4995">
        <w:rPr>
          <w:b/>
          <w:bCs/>
          <w:sz w:val="24"/>
          <w:szCs w:val="24"/>
          <w:lang w:val="nb-NO"/>
        </w:rPr>
        <w:t>:</w:t>
      </w:r>
    </w:p>
    <w:p w14:paraId="1A1D6FEB" w14:textId="2429120E" w:rsidR="00634784" w:rsidRPr="00634784" w:rsidRDefault="00634784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W</w:t>
      </w:r>
      <w:r w:rsidRPr="00634784">
        <w:rPr>
          <w:sz w:val="24"/>
          <w:szCs w:val="24"/>
          <w:lang w:val="nb-NO"/>
        </w:rPr>
        <w:t>ifi</w:t>
      </w:r>
      <w:proofErr w:type="spellEnd"/>
      <w:r w:rsidRPr="00634784">
        <w:rPr>
          <w:sz w:val="24"/>
          <w:szCs w:val="24"/>
          <w:lang w:val="nb-NO"/>
        </w:rPr>
        <w:t xml:space="preserve"> </w:t>
      </w:r>
      <w:r w:rsidR="00910CF2">
        <w:rPr>
          <w:sz w:val="24"/>
          <w:szCs w:val="24"/>
          <w:lang w:val="nb-NO"/>
        </w:rPr>
        <w:t>er</w:t>
      </w:r>
      <w:r w:rsidRPr="00634784">
        <w:rPr>
          <w:sz w:val="24"/>
          <w:szCs w:val="24"/>
          <w:lang w:val="nb-NO"/>
        </w:rPr>
        <w:t xml:space="preserve"> skrudd</w:t>
      </w:r>
      <w:r w:rsidR="004C684D">
        <w:rPr>
          <w:sz w:val="24"/>
          <w:szCs w:val="24"/>
          <w:lang w:val="nb-NO"/>
        </w:rPr>
        <w:t xml:space="preserve"> av (du skal ikke ha tilgang til nett)</w:t>
      </w:r>
      <w:r w:rsidR="00910CF2">
        <w:rPr>
          <w:sz w:val="24"/>
          <w:szCs w:val="24"/>
          <w:lang w:val="nb-NO"/>
        </w:rPr>
        <w:t>.</w:t>
      </w:r>
    </w:p>
    <w:p w14:paraId="086BD7A6" w14:textId="0E88D369" w:rsidR="00634784" w:rsidRDefault="00634784">
      <w:pPr>
        <w:rPr>
          <w:sz w:val="24"/>
          <w:szCs w:val="24"/>
          <w:lang w:val="nb-NO"/>
        </w:rPr>
      </w:pPr>
      <w:r w:rsidRPr="00634784">
        <w:rPr>
          <w:sz w:val="24"/>
          <w:szCs w:val="24"/>
          <w:lang w:val="nb-NO"/>
        </w:rPr>
        <w:t>Sjekk om brannmur</w:t>
      </w:r>
      <w:r w:rsidR="004C684D">
        <w:rPr>
          <w:sz w:val="24"/>
          <w:szCs w:val="24"/>
          <w:lang w:val="nb-NO"/>
        </w:rPr>
        <w:t>en er skrudd av</w:t>
      </w:r>
      <w:r w:rsidR="00910CF2">
        <w:rPr>
          <w:sz w:val="24"/>
          <w:szCs w:val="24"/>
          <w:lang w:val="nb-NO"/>
        </w:rPr>
        <w:t>.</w:t>
      </w:r>
    </w:p>
    <w:p w14:paraId="147953DC" w14:textId="0716DC76" w:rsidR="004C684D" w:rsidRPr="00837037" w:rsidRDefault="004C684D">
      <w:pPr>
        <w:rPr>
          <w:b/>
          <w:bCs/>
          <w:sz w:val="24"/>
          <w:szCs w:val="24"/>
          <w:lang w:val="nb-NO"/>
        </w:rPr>
      </w:pPr>
      <w:r w:rsidRPr="00837037">
        <w:rPr>
          <w:b/>
          <w:bCs/>
          <w:sz w:val="24"/>
          <w:szCs w:val="24"/>
          <w:lang w:val="nb-NO"/>
        </w:rPr>
        <w:t>Funker det fortsatt ikke?</w:t>
      </w:r>
    </w:p>
    <w:p w14:paraId="0D8E7284" w14:textId="0E2F44E6" w:rsidR="00634784" w:rsidRPr="00634784" w:rsidRDefault="00634784">
      <w:pPr>
        <w:rPr>
          <w:sz w:val="24"/>
          <w:szCs w:val="24"/>
          <w:lang w:val="nb-NO"/>
        </w:rPr>
      </w:pPr>
      <w:proofErr w:type="spellStart"/>
      <w:r w:rsidRPr="00634784">
        <w:rPr>
          <w:sz w:val="24"/>
          <w:szCs w:val="24"/>
          <w:lang w:val="nb-NO"/>
        </w:rPr>
        <w:t>Restart</w:t>
      </w:r>
      <w:proofErr w:type="spellEnd"/>
      <w:r w:rsidRPr="00634784">
        <w:rPr>
          <w:sz w:val="24"/>
          <w:szCs w:val="24"/>
          <w:lang w:val="nb-NO"/>
        </w:rPr>
        <w:t xml:space="preserve"> maskinvaren</w:t>
      </w:r>
    </w:p>
    <w:p w14:paraId="19A4001D" w14:textId="77777777" w:rsidR="004C684D" w:rsidRDefault="004C684D">
      <w:pPr>
        <w:rPr>
          <w:b/>
          <w:bCs/>
          <w:sz w:val="24"/>
          <w:szCs w:val="24"/>
          <w:lang w:val="nb-NO"/>
        </w:rPr>
      </w:pPr>
    </w:p>
    <w:p w14:paraId="0065F0D1" w14:textId="77777777" w:rsidR="00B2595F" w:rsidRDefault="00A221AC" w:rsidP="00D6264D">
      <w:pPr>
        <w:pStyle w:val="Heading1"/>
        <w:rPr>
          <w:lang w:val="nb-NO"/>
        </w:rPr>
      </w:pPr>
      <w:r w:rsidRPr="005F068B">
        <w:rPr>
          <w:lang w:val="nb-NO"/>
        </w:rPr>
        <w:t>Hva tenker jeg å gjøre videre?</w:t>
      </w:r>
    </w:p>
    <w:p w14:paraId="1EA55586" w14:textId="511B6329" w:rsidR="00837037" w:rsidRDefault="004C684D">
      <w:pPr>
        <w:rPr>
          <w:sz w:val="24"/>
          <w:szCs w:val="24"/>
          <w:lang w:val="nb-NO"/>
        </w:rPr>
      </w:pPr>
      <w:r w:rsidRPr="009068EB">
        <w:rPr>
          <w:sz w:val="24"/>
          <w:szCs w:val="24"/>
          <w:lang w:val="nb-NO"/>
        </w:rPr>
        <w:t xml:space="preserve">Til videre arbeid så tenker jeg å lage en </w:t>
      </w:r>
      <w:r w:rsidR="00837037">
        <w:rPr>
          <w:sz w:val="24"/>
          <w:szCs w:val="24"/>
          <w:lang w:val="nb-NO"/>
        </w:rPr>
        <w:t>historikk</w:t>
      </w:r>
      <w:r w:rsidRPr="009068EB">
        <w:rPr>
          <w:sz w:val="24"/>
          <w:szCs w:val="24"/>
          <w:lang w:val="nb-NO"/>
        </w:rPr>
        <w:t xml:space="preserve"> side, der bruker-administratoren </w:t>
      </w:r>
      <w:r w:rsidR="009068EB" w:rsidRPr="009068EB">
        <w:rPr>
          <w:sz w:val="24"/>
          <w:szCs w:val="24"/>
          <w:lang w:val="nb-NO"/>
        </w:rPr>
        <w:t xml:space="preserve">skal kunne se hvilke endringer en enkelt bruker har gjort på nettsiden. </w:t>
      </w:r>
    </w:p>
    <w:p w14:paraId="6135D527" w14:textId="0AC7BB79" w:rsidR="00687F66" w:rsidRDefault="00D3042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Jeg skal </w:t>
      </w:r>
      <w:r w:rsidR="001A0431">
        <w:rPr>
          <w:sz w:val="24"/>
          <w:szCs w:val="24"/>
          <w:lang w:val="nb-NO"/>
        </w:rPr>
        <w:t xml:space="preserve">også </w:t>
      </w:r>
      <w:r>
        <w:rPr>
          <w:sz w:val="24"/>
          <w:szCs w:val="24"/>
          <w:lang w:val="nb-NO"/>
        </w:rPr>
        <w:t xml:space="preserve">lage en </w:t>
      </w:r>
      <w:r w:rsidR="00D854A0">
        <w:rPr>
          <w:sz w:val="24"/>
          <w:szCs w:val="24"/>
          <w:lang w:val="nb-NO"/>
        </w:rPr>
        <w:t>nettprat</w:t>
      </w:r>
      <w:r>
        <w:rPr>
          <w:sz w:val="24"/>
          <w:szCs w:val="24"/>
          <w:lang w:val="nb-NO"/>
        </w:rPr>
        <w:t xml:space="preserve">-funksjonalitet mellom </w:t>
      </w:r>
      <w:r w:rsidR="00BC0EF0">
        <w:rPr>
          <w:sz w:val="24"/>
          <w:szCs w:val="24"/>
          <w:lang w:val="nb-NO"/>
        </w:rPr>
        <w:t xml:space="preserve">ansatte og bruker administrator siden, der det skal være mulig å </w:t>
      </w:r>
      <w:r w:rsidR="001C00F0">
        <w:rPr>
          <w:sz w:val="24"/>
          <w:szCs w:val="24"/>
          <w:lang w:val="nb-NO"/>
        </w:rPr>
        <w:t>sende melding om glemt brukernavn og passord.</w:t>
      </w:r>
      <w:r w:rsidR="00596C21">
        <w:rPr>
          <w:sz w:val="24"/>
          <w:szCs w:val="24"/>
          <w:lang w:val="nb-NO"/>
        </w:rPr>
        <w:t xml:space="preserve"> Dette vil forsterke brukerstøtten på verket mitt.</w:t>
      </w:r>
    </w:p>
    <w:p w14:paraId="667EBA98" w14:textId="77777777" w:rsidR="00BD7F69" w:rsidRDefault="00BD7F69">
      <w:pPr>
        <w:rPr>
          <w:sz w:val="24"/>
          <w:szCs w:val="24"/>
          <w:lang w:val="nb-NO"/>
        </w:rPr>
      </w:pPr>
    </w:p>
    <w:p w14:paraId="169988B3" w14:textId="77777777" w:rsidR="00BD7F69" w:rsidRPr="00B2595F" w:rsidRDefault="00BD7F69">
      <w:pPr>
        <w:rPr>
          <w:b/>
          <w:bCs/>
          <w:sz w:val="24"/>
          <w:szCs w:val="24"/>
          <w:lang w:val="nb-NO"/>
        </w:rPr>
      </w:pPr>
    </w:p>
    <w:p w14:paraId="0680C2AB" w14:textId="1FBAEA90" w:rsidR="001E588C" w:rsidRPr="00E66197" w:rsidRDefault="001E588C">
      <w:pPr>
        <w:rPr>
          <w:sz w:val="24"/>
          <w:szCs w:val="24"/>
          <w:lang w:val="nb-NO"/>
        </w:rPr>
      </w:pPr>
    </w:p>
    <w:sectPr w:rsidR="001E588C" w:rsidRPr="00E66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D34"/>
    <w:multiLevelType w:val="hybridMultilevel"/>
    <w:tmpl w:val="1F44D21E"/>
    <w:lvl w:ilvl="0" w:tplc="C91CE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4630"/>
    <w:multiLevelType w:val="hybridMultilevel"/>
    <w:tmpl w:val="46662D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F3A8E"/>
    <w:multiLevelType w:val="hybridMultilevel"/>
    <w:tmpl w:val="58B6ACF0"/>
    <w:lvl w:ilvl="0" w:tplc="978A2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4537"/>
    <w:multiLevelType w:val="hybridMultilevel"/>
    <w:tmpl w:val="1256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926882">
    <w:abstractNumId w:val="0"/>
  </w:num>
  <w:num w:numId="2" w16cid:durableId="592591050">
    <w:abstractNumId w:val="2"/>
  </w:num>
  <w:num w:numId="3" w16cid:durableId="622351902">
    <w:abstractNumId w:val="3"/>
  </w:num>
  <w:num w:numId="4" w16cid:durableId="316581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chay Thayananthan">
    <w15:presenceInfo w15:providerId="AD" w15:userId="S::satha001@osloskolen.no::2b171ccc-97fe-4936-9c7f-aa5682114d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77"/>
    <w:rsid w:val="00006CD5"/>
    <w:rsid w:val="00011E0F"/>
    <w:rsid w:val="00025B1F"/>
    <w:rsid w:val="00043BE7"/>
    <w:rsid w:val="00047D3B"/>
    <w:rsid w:val="00051782"/>
    <w:rsid w:val="00053488"/>
    <w:rsid w:val="00061400"/>
    <w:rsid w:val="0006385A"/>
    <w:rsid w:val="00081FED"/>
    <w:rsid w:val="00092A2F"/>
    <w:rsid w:val="00097D84"/>
    <w:rsid w:val="000A0A6A"/>
    <w:rsid w:val="000A3493"/>
    <w:rsid w:val="000A77EB"/>
    <w:rsid w:val="000B50B1"/>
    <w:rsid w:val="000C0F44"/>
    <w:rsid w:val="000C4DF9"/>
    <w:rsid w:val="000D6255"/>
    <w:rsid w:val="000D6303"/>
    <w:rsid w:val="000E3787"/>
    <w:rsid w:val="000F118D"/>
    <w:rsid w:val="000F3FD1"/>
    <w:rsid w:val="00103EA8"/>
    <w:rsid w:val="00104E76"/>
    <w:rsid w:val="00105A71"/>
    <w:rsid w:val="00114FA6"/>
    <w:rsid w:val="00125308"/>
    <w:rsid w:val="001310E6"/>
    <w:rsid w:val="00140076"/>
    <w:rsid w:val="00142496"/>
    <w:rsid w:val="00166715"/>
    <w:rsid w:val="0019012F"/>
    <w:rsid w:val="001A0431"/>
    <w:rsid w:val="001A0A25"/>
    <w:rsid w:val="001A5BCD"/>
    <w:rsid w:val="001A7670"/>
    <w:rsid w:val="001B0F56"/>
    <w:rsid w:val="001C00F0"/>
    <w:rsid w:val="001E588C"/>
    <w:rsid w:val="001F1C6F"/>
    <w:rsid w:val="0021142A"/>
    <w:rsid w:val="00216C1C"/>
    <w:rsid w:val="00223665"/>
    <w:rsid w:val="00227A43"/>
    <w:rsid w:val="0023372F"/>
    <w:rsid w:val="00253D07"/>
    <w:rsid w:val="00263AAF"/>
    <w:rsid w:val="00267259"/>
    <w:rsid w:val="002720BA"/>
    <w:rsid w:val="00286BED"/>
    <w:rsid w:val="002B20F0"/>
    <w:rsid w:val="002C18C7"/>
    <w:rsid w:val="002C6295"/>
    <w:rsid w:val="002C6E69"/>
    <w:rsid w:val="002E0E46"/>
    <w:rsid w:val="002E2636"/>
    <w:rsid w:val="002F2C2B"/>
    <w:rsid w:val="0030001F"/>
    <w:rsid w:val="0030022F"/>
    <w:rsid w:val="003140E5"/>
    <w:rsid w:val="00316EDD"/>
    <w:rsid w:val="003175AD"/>
    <w:rsid w:val="00323C74"/>
    <w:rsid w:val="003341C7"/>
    <w:rsid w:val="003354D9"/>
    <w:rsid w:val="00342CFD"/>
    <w:rsid w:val="003519B2"/>
    <w:rsid w:val="00352182"/>
    <w:rsid w:val="0036568D"/>
    <w:rsid w:val="00371ACD"/>
    <w:rsid w:val="00375FC0"/>
    <w:rsid w:val="00380475"/>
    <w:rsid w:val="00384E22"/>
    <w:rsid w:val="00390B01"/>
    <w:rsid w:val="00395A3A"/>
    <w:rsid w:val="003A1BA3"/>
    <w:rsid w:val="003A7359"/>
    <w:rsid w:val="003C0D2C"/>
    <w:rsid w:val="003E039B"/>
    <w:rsid w:val="003F3724"/>
    <w:rsid w:val="00432B20"/>
    <w:rsid w:val="00437C12"/>
    <w:rsid w:val="00441092"/>
    <w:rsid w:val="004647E3"/>
    <w:rsid w:val="004671E5"/>
    <w:rsid w:val="00476A10"/>
    <w:rsid w:val="0048194A"/>
    <w:rsid w:val="004904CF"/>
    <w:rsid w:val="004B2B91"/>
    <w:rsid w:val="004C47AA"/>
    <w:rsid w:val="004C684D"/>
    <w:rsid w:val="004D29B4"/>
    <w:rsid w:val="004D5B7B"/>
    <w:rsid w:val="004E349E"/>
    <w:rsid w:val="004F4685"/>
    <w:rsid w:val="004F67A1"/>
    <w:rsid w:val="005018F7"/>
    <w:rsid w:val="00504B09"/>
    <w:rsid w:val="00507F88"/>
    <w:rsid w:val="00510938"/>
    <w:rsid w:val="005160E9"/>
    <w:rsid w:val="0053623F"/>
    <w:rsid w:val="005367CE"/>
    <w:rsid w:val="00537113"/>
    <w:rsid w:val="005577DE"/>
    <w:rsid w:val="00560521"/>
    <w:rsid w:val="005631CC"/>
    <w:rsid w:val="005709BC"/>
    <w:rsid w:val="005715D7"/>
    <w:rsid w:val="00596C21"/>
    <w:rsid w:val="005A3889"/>
    <w:rsid w:val="005A3C44"/>
    <w:rsid w:val="005A4007"/>
    <w:rsid w:val="005A57CB"/>
    <w:rsid w:val="005D0704"/>
    <w:rsid w:val="005D1AB6"/>
    <w:rsid w:val="005F068B"/>
    <w:rsid w:val="005F7BF8"/>
    <w:rsid w:val="00607115"/>
    <w:rsid w:val="00634784"/>
    <w:rsid w:val="00641750"/>
    <w:rsid w:val="00643241"/>
    <w:rsid w:val="006463B5"/>
    <w:rsid w:val="006578BA"/>
    <w:rsid w:val="006720E4"/>
    <w:rsid w:val="006724D2"/>
    <w:rsid w:val="00673C6A"/>
    <w:rsid w:val="00676644"/>
    <w:rsid w:val="00686D26"/>
    <w:rsid w:val="00687F66"/>
    <w:rsid w:val="00691CF9"/>
    <w:rsid w:val="0069490D"/>
    <w:rsid w:val="006A019E"/>
    <w:rsid w:val="006C0438"/>
    <w:rsid w:val="006C769D"/>
    <w:rsid w:val="006D4049"/>
    <w:rsid w:val="006E17B8"/>
    <w:rsid w:val="006E770E"/>
    <w:rsid w:val="006F0C76"/>
    <w:rsid w:val="00707881"/>
    <w:rsid w:val="00713579"/>
    <w:rsid w:val="00721594"/>
    <w:rsid w:val="007326F9"/>
    <w:rsid w:val="00733AD2"/>
    <w:rsid w:val="0074116B"/>
    <w:rsid w:val="00754650"/>
    <w:rsid w:val="0075676B"/>
    <w:rsid w:val="00761CF6"/>
    <w:rsid w:val="00767913"/>
    <w:rsid w:val="00774C8C"/>
    <w:rsid w:val="00784727"/>
    <w:rsid w:val="00793200"/>
    <w:rsid w:val="007A1824"/>
    <w:rsid w:val="007A3FAD"/>
    <w:rsid w:val="007B06F7"/>
    <w:rsid w:val="007E1C2D"/>
    <w:rsid w:val="007F724D"/>
    <w:rsid w:val="008020C5"/>
    <w:rsid w:val="0080396E"/>
    <w:rsid w:val="00804896"/>
    <w:rsid w:val="008048A0"/>
    <w:rsid w:val="0080738C"/>
    <w:rsid w:val="00810AD5"/>
    <w:rsid w:val="00813BFC"/>
    <w:rsid w:val="00816160"/>
    <w:rsid w:val="0082205A"/>
    <w:rsid w:val="00826762"/>
    <w:rsid w:val="008270A7"/>
    <w:rsid w:val="00832EE1"/>
    <w:rsid w:val="00837037"/>
    <w:rsid w:val="0085019B"/>
    <w:rsid w:val="0085065E"/>
    <w:rsid w:val="008567FA"/>
    <w:rsid w:val="00860C6A"/>
    <w:rsid w:val="0086493A"/>
    <w:rsid w:val="00865753"/>
    <w:rsid w:val="0086797E"/>
    <w:rsid w:val="008809C7"/>
    <w:rsid w:val="008940DE"/>
    <w:rsid w:val="008A2C3C"/>
    <w:rsid w:val="008C2852"/>
    <w:rsid w:val="008D3491"/>
    <w:rsid w:val="008D36F0"/>
    <w:rsid w:val="008D598C"/>
    <w:rsid w:val="008E5F79"/>
    <w:rsid w:val="008E62B9"/>
    <w:rsid w:val="009068EB"/>
    <w:rsid w:val="00910CF2"/>
    <w:rsid w:val="00920099"/>
    <w:rsid w:val="00921473"/>
    <w:rsid w:val="00925A94"/>
    <w:rsid w:val="009364CD"/>
    <w:rsid w:val="0094173C"/>
    <w:rsid w:val="009544E1"/>
    <w:rsid w:val="0096380E"/>
    <w:rsid w:val="00965292"/>
    <w:rsid w:val="0099405F"/>
    <w:rsid w:val="009A26BD"/>
    <w:rsid w:val="009C60C3"/>
    <w:rsid w:val="009E25CE"/>
    <w:rsid w:val="009E582A"/>
    <w:rsid w:val="009F672F"/>
    <w:rsid w:val="00A0786D"/>
    <w:rsid w:val="00A14899"/>
    <w:rsid w:val="00A221AC"/>
    <w:rsid w:val="00A30DC1"/>
    <w:rsid w:val="00A368AF"/>
    <w:rsid w:val="00A46079"/>
    <w:rsid w:val="00A56DE2"/>
    <w:rsid w:val="00A62BCD"/>
    <w:rsid w:val="00A669A2"/>
    <w:rsid w:val="00A75725"/>
    <w:rsid w:val="00A80D46"/>
    <w:rsid w:val="00A95F6D"/>
    <w:rsid w:val="00AD3C68"/>
    <w:rsid w:val="00AD524A"/>
    <w:rsid w:val="00AD693D"/>
    <w:rsid w:val="00AE6D2A"/>
    <w:rsid w:val="00AF1CCF"/>
    <w:rsid w:val="00AF6697"/>
    <w:rsid w:val="00B013E7"/>
    <w:rsid w:val="00B03304"/>
    <w:rsid w:val="00B1575F"/>
    <w:rsid w:val="00B20822"/>
    <w:rsid w:val="00B22077"/>
    <w:rsid w:val="00B2595F"/>
    <w:rsid w:val="00B27F5A"/>
    <w:rsid w:val="00B3149A"/>
    <w:rsid w:val="00B47D33"/>
    <w:rsid w:val="00B708AC"/>
    <w:rsid w:val="00B72BE2"/>
    <w:rsid w:val="00B77817"/>
    <w:rsid w:val="00BA4048"/>
    <w:rsid w:val="00BB114F"/>
    <w:rsid w:val="00BB7FA9"/>
    <w:rsid w:val="00BC0EF0"/>
    <w:rsid w:val="00BC2C9D"/>
    <w:rsid w:val="00BD15D0"/>
    <w:rsid w:val="00BD43AC"/>
    <w:rsid w:val="00BD7F69"/>
    <w:rsid w:val="00BE0F23"/>
    <w:rsid w:val="00C10FB2"/>
    <w:rsid w:val="00C202F2"/>
    <w:rsid w:val="00C221FB"/>
    <w:rsid w:val="00C223C6"/>
    <w:rsid w:val="00C3637F"/>
    <w:rsid w:val="00C47617"/>
    <w:rsid w:val="00C57F7B"/>
    <w:rsid w:val="00C655E7"/>
    <w:rsid w:val="00C90DB2"/>
    <w:rsid w:val="00CB29ED"/>
    <w:rsid w:val="00CB554B"/>
    <w:rsid w:val="00CB7BC1"/>
    <w:rsid w:val="00CC1F0B"/>
    <w:rsid w:val="00CD7A29"/>
    <w:rsid w:val="00CE3C72"/>
    <w:rsid w:val="00CE3DD9"/>
    <w:rsid w:val="00D012FE"/>
    <w:rsid w:val="00D01ED2"/>
    <w:rsid w:val="00D02930"/>
    <w:rsid w:val="00D02B16"/>
    <w:rsid w:val="00D10A04"/>
    <w:rsid w:val="00D276CE"/>
    <w:rsid w:val="00D30423"/>
    <w:rsid w:val="00D33439"/>
    <w:rsid w:val="00D43F56"/>
    <w:rsid w:val="00D44253"/>
    <w:rsid w:val="00D6264D"/>
    <w:rsid w:val="00D769EE"/>
    <w:rsid w:val="00D854A0"/>
    <w:rsid w:val="00D8717B"/>
    <w:rsid w:val="00D96940"/>
    <w:rsid w:val="00DA0A80"/>
    <w:rsid w:val="00DA3143"/>
    <w:rsid w:val="00DA359C"/>
    <w:rsid w:val="00DA4995"/>
    <w:rsid w:val="00DB5DF5"/>
    <w:rsid w:val="00DB69B6"/>
    <w:rsid w:val="00DB7C96"/>
    <w:rsid w:val="00DD179E"/>
    <w:rsid w:val="00DD4CCA"/>
    <w:rsid w:val="00DD660A"/>
    <w:rsid w:val="00DE7697"/>
    <w:rsid w:val="00E21760"/>
    <w:rsid w:val="00E35484"/>
    <w:rsid w:val="00E43A00"/>
    <w:rsid w:val="00E44B0A"/>
    <w:rsid w:val="00E57ED1"/>
    <w:rsid w:val="00E66197"/>
    <w:rsid w:val="00E85C3A"/>
    <w:rsid w:val="00E87146"/>
    <w:rsid w:val="00E87157"/>
    <w:rsid w:val="00E93E55"/>
    <w:rsid w:val="00E94B12"/>
    <w:rsid w:val="00EA33CD"/>
    <w:rsid w:val="00EC4AFE"/>
    <w:rsid w:val="00EC5AF6"/>
    <w:rsid w:val="00EF631E"/>
    <w:rsid w:val="00F033E8"/>
    <w:rsid w:val="00F21A5C"/>
    <w:rsid w:val="00F21D87"/>
    <w:rsid w:val="00F33FA2"/>
    <w:rsid w:val="00F35A37"/>
    <w:rsid w:val="00F54630"/>
    <w:rsid w:val="00F613D3"/>
    <w:rsid w:val="00F63226"/>
    <w:rsid w:val="00F64017"/>
    <w:rsid w:val="00F73788"/>
    <w:rsid w:val="00F7449B"/>
    <w:rsid w:val="00F7571F"/>
    <w:rsid w:val="00F828E8"/>
    <w:rsid w:val="00F83A00"/>
    <w:rsid w:val="00F96595"/>
    <w:rsid w:val="00FA1E32"/>
    <w:rsid w:val="00FB084A"/>
    <w:rsid w:val="00FB28CE"/>
    <w:rsid w:val="00FB507B"/>
    <w:rsid w:val="00FC33DD"/>
    <w:rsid w:val="00FD2396"/>
    <w:rsid w:val="00FD2A1C"/>
    <w:rsid w:val="00FD3BC4"/>
    <w:rsid w:val="00F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272B"/>
  <w15:chartTrackingRefBased/>
  <w15:docId w15:val="{8067E88C-E123-4464-9C63-391107DC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B0A"/>
    <w:pPr>
      <w:ind w:left="720"/>
      <w:contextualSpacing/>
    </w:pPr>
  </w:style>
  <w:style w:type="table" w:styleId="TableGrid">
    <w:name w:val="Table Grid"/>
    <w:basedOn w:val="TableNormal"/>
    <w:uiPriority w:val="39"/>
    <w:rsid w:val="00E4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0E4"/>
    <w:rPr>
      <w:color w:val="954F72" w:themeColor="followedHyperlink"/>
      <w:u w:val="single"/>
    </w:rPr>
  </w:style>
  <w:style w:type="character" w:customStyle="1" w:styleId="hljs-builtin">
    <w:name w:val="hljs-built_in"/>
    <w:basedOn w:val="DefaultParagraphFont"/>
    <w:rsid w:val="00103EA8"/>
  </w:style>
  <w:style w:type="character" w:customStyle="1" w:styleId="normaltextrun">
    <w:name w:val="normaltextrun"/>
    <w:basedOn w:val="DefaultParagraphFont"/>
    <w:rsid w:val="001A0A25"/>
  </w:style>
  <w:style w:type="character" w:customStyle="1" w:styleId="eop">
    <w:name w:val="eop"/>
    <w:basedOn w:val="DefaultParagraphFont"/>
    <w:rsid w:val="001A0A25"/>
  </w:style>
  <w:style w:type="paragraph" w:styleId="TOCHeading">
    <w:name w:val="TOC Heading"/>
    <w:basedOn w:val="Heading1"/>
    <w:next w:val="Normal"/>
    <w:uiPriority w:val="39"/>
    <w:unhideWhenUsed/>
    <w:qFormat/>
    <w:rsid w:val="00BA4048"/>
    <w:pPr>
      <w:outlineLvl w:val="9"/>
    </w:pPr>
  </w:style>
  <w:style w:type="paragraph" w:styleId="Revision">
    <w:name w:val="Revision"/>
    <w:hidden/>
    <w:uiPriority w:val="99"/>
    <w:semiHidden/>
    <w:rsid w:val="004F6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hpmyadmin-from-source-debian-1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linux-apache-mariadb-php-lamp-stack-on-debian-1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qlbackupandft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initial-server-setup-with-debian-1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de.visualstudio.com/download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chay13/Aarsoppgav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1155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Thayananthan</dc:creator>
  <cp:keywords/>
  <dc:description/>
  <cp:lastModifiedBy>Sanchay Thayananthan</cp:lastModifiedBy>
  <cp:revision>9</cp:revision>
  <dcterms:created xsi:type="dcterms:W3CDTF">2023-05-26T10:00:00Z</dcterms:created>
  <dcterms:modified xsi:type="dcterms:W3CDTF">2023-05-26T11:22:00Z</dcterms:modified>
</cp:coreProperties>
</file>